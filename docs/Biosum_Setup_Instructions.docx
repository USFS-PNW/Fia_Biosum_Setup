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D32DD" w14:textId="77777777" w:rsidR="00442FE8" w:rsidRDefault="00780E05" w:rsidP="00F50D0E">
      <w:pPr>
        <w:tabs>
          <w:tab w:val="left" w:pos="450"/>
        </w:tabs>
        <w:ind w:left="720" w:right="720"/>
        <w:rPr>
          <w:b/>
          <w:sz w:val="36"/>
          <w:szCs w:val="36"/>
        </w:rPr>
      </w:pPr>
      <w:r w:rsidRPr="00442FE8">
        <w:rPr>
          <w:b/>
          <w:noProof/>
          <w:sz w:val="36"/>
          <w:szCs w:val="36"/>
        </w:rPr>
        <w:drawing>
          <wp:inline distT="0" distB="0" distL="0" distR="0" wp14:anchorId="55FDDE76" wp14:editId="074C3C1F">
            <wp:extent cx="857250" cy="952500"/>
            <wp:effectExtent l="0" t="0" r="0" b="0"/>
            <wp:docPr id="224" name="Picture 1" descr="TINYUS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YUSF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952500"/>
                    </a:xfrm>
                    <a:prstGeom prst="rect">
                      <a:avLst/>
                    </a:prstGeom>
                    <a:noFill/>
                    <a:ln>
                      <a:noFill/>
                    </a:ln>
                  </pic:spPr>
                </pic:pic>
              </a:graphicData>
            </a:graphic>
          </wp:inline>
        </w:drawing>
      </w:r>
    </w:p>
    <w:p w14:paraId="5745292B" w14:textId="77777777" w:rsidR="00442FE8" w:rsidRDefault="00442FE8" w:rsidP="00F50D0E">
      <w:pPr>
        <w:tabs>
          <w:tab w:val="left" w:pos="0"/>
        </w:tabs>
        <w:ind w:left="720" w:right="720"/>
        <w:jc w:val="center"/>
        <w:rPr>
          <w:b/>
          <w:sz w:val="36"/>
          <w:szCs w:val="36"/>
        </w:rPr>
      </w:pPr>
    </w:p>
    <w:p w14:paraId="13492B38" w14:textId="77777777" w:rsidR="00442FE8" w:rsidRDefault="005A3AAD" w:rsidP="00F50D0E">
      <w:pPr>
        <w:tabs>
          <w:tab w:val="left" w:pos="0"/>
        </w:tabs>
        <w:ind w:left="720" w:right="720"/>
        <w:jc w:val="center"/>
        <w:outlineLvl w:val="0"/>
        <w:rPr>
          <w:b/>
          <w:sz w:val="52"/>
          <w:szCs w:val="52"/>
        </w:rPr>
      </w:pPr>
      <w:r>
        <w:rPr>
          <w:b/>
          <w:sz w:val="52"/>
          <w:szCs w:val="52"/>
        </w:rPr>
        <w:t>FIA Biosum</w:t>
      </w:r>
      <w:r w:rsidR="00D2642E">
        <w:rPr>
          <w:b/>
          <w:sz w:val="52"/>
          <w:szCs w:val="52"/>
        </w:rPr>
        <w:br/>
      </w:r>
    </w:p>
    <w:p w14:paraId="790BB997" w14:textId="77777777" w:rsidR="00D2642E" w:rsidRPr="0010778B" w:rsidRDefault="00D2642E" w:rsidP="00F50D0E">
      <w:pPr>
        <w:tabs>
          <w:tab w:val="left" w:pos="0"/>
        </w:tabs>
        <w:ind w:left="720" w:right="720"/>
        <w:jc w:val="center"/>
        <w:outlineLvl w:val="0"/>
        <w:rPr>
          <w:b/>
          <w:smallCaps/>
          <w:sz w:val="52"/>
          <w:szCs w:val="52"/>
        </w:rPr>
      </w:pPr>
      <w:r w:rsidRPr="0010778B">
        <w:rPr>
          <w:b/>
          <w:smallCaps/>
          <w:sz w:val="52"/>
          <w:szCs w:val="52"/>
        </w:rPr>
        <w:t>Bioregional Inventory Originated</w:t>
      </w:r>
    </w:p>
    <w:p w14:paraId="51DBC32D" w14:textId="77777777" w:rsidR="00D2642E" w:rsidRPr="0010778B" w:rsidRDefault="00D2642E" w:rsidP="00F50D0E">
      <w:pPr>
        <w:tabs>
          <w:tab w:val="left" w:pos="0"/>
        </w:tabs>
        <w:ind w:left="720" w:right="720"/>
        <w:jc w:val="center"/>
        <w:outlineLvl w:val="0"/>
        <w:rPr>
          <w:b/>
          <w:smallCaps/>
          <w:sz w:val="52"/>
          <w:szCs w:val="52"/>
        </w:rPr>
      </w:pPr>
      <w:r w:rsidRPr="0010778B">
        <w:rPr>
          <w:b/>
          <w:smallCaps/>
          <w:sz w:val="52"/>
          <w:szCs w:val="52"/>
        </w:rPr>
        <w:t>Simulation Under Management</w:t>
      </w:r>
    </w:p>
    <w:p w14:paraId="76DB6FC8" w14:textId="77777777" w:rsidR="006B12CF" w:rsidRDefault="006B12CF" w:rsidP="00736417"/>
    <w:p w14:paraId="5B5C5513" w14:textId="77777777" w:rsidR="006B12CF" w:rsidRDefault="006B12CF" w:rsidP="00736417"/>
    <w:p w14:paraId="003898D7" w14:textId="77777777" w:rsidR="006B12CF" w:rsidRDefault="006B12CF" w:rsidP="00736417"/>
    <w:p w14:paraId="164C28E7" w14:textId="77777777" w:rsidR="006B12CF" w:rsidRDefault="006B12CF" w:rsidP="00736417"/>
    <w:p w14:paraId="02C9F3A0" w14:textId="77777777" w:rsidR="006B12CF" w:rsidRDefault="006B12CF" w:rsidP="00736417"/>
    <w:p w14:paraId="1893EA78" w14:textId="77777777" w:rsidR="006B12CF" w:rsidRDefault="006B12CF" w:rsidP="00736417"/>
    <w:p w14:paraId="7D96C31B" w14:textId="77777777" w:rsidR="006B12CF" w:rsidRPr="00CF0AEC" w:rsidRDefault="00D2642E" w:rsidP="00F50D0E">
      <w:pPr>
        <w:tabs>
          <w:tab w:val="left" w:pos="0"/>
        </w:tabs>
        <w:ind w:left="720" w:right="720"/>
        <w:jc w:val="center"/>
        <w:outlineLvl w:val="0"/>
        <w:rPr>
          <w:b/>
          <w:sz w:val="52"/>
          <w:szCs w:val="52"/>
        </w:rPr>
      </w:pPr>
      <w:r>
        <w:rPr>
          <w:b/>
          <w:sz w:val="52"/>
          <w:szCs w:val="52"/>
        </w:rPr>
        <w:t>Installation Guide</w:t>
      </w:r>
    </w:p>
    <w:p w14:paraId="1BC7F115" w14:textId="77777777" w:rsidR="00442FE8" w:rsidRDefault="00442FE8" w:rsidP="00F50D0E">
      <w:pPr>
        <w:tabs>
          <w:tab w:val="left" w:pos="0"/>
        </w:tabs>
        <w:ind w:left="720" w:right="720"/>
        <w:jc w:val="center"/>
        <w:rPr>
          <w:b/>
          <w:sz w:val="36"/>
          <w:szCs w:val="36"/>
        </w:rPr>
      </w:pPr>
    </w:p>
    <w:p w14:paraId="60786B7F" w14:textId="77777777" w:rsidR="007576F5" w:rsidRDefault="007576F5" w:rsidP="00F50D0E">
      <w:pPr>
        <w:tabs>
          <w:tab w:val="left" w:pos="0"/>
        </w:tabs>
        <w:ind w:left="720" w:right="720"/>
        <w:jc w:val="center"/>
        <w:rPr>
          <w:sz w:val="36"/>
          <w:szCs w:val="36"/>
        </w:rPr>
      </w:pPr>
    </w:p>
    <w:p w14:paraId="06C0E22C" w14:textId="77777777" w:rsidR="007576F5" w:rsidRDefault="007576F5" w:rsidP="00F50D0E">
      <w:pPr>
        <w:tabs>
          <w:tab w:val="left" w:pos="0"/>
        </w:tabs>
        <w:ind w:left="720" w:right="720"/>
        <w:jc w:val="center"/>
        <w:rPr>
          <w:sz w:val="36"/>
          <w:szCs w:val="36"/>
        </w:rPr>
      </w:pPr>
    </w:p>
    <w:p w14:paraId="30B16F34" w14:textId="77777777" w:rsidR="007576F5" w:rsidRDefault="007576F5" w:rsidP="00F50D0E">
      <w:pPr>
        <w:tabs>
          <w:tab w:val="left" w:pos="0"/>
        </w:tabs>
        <w:ind w:left="720" w:right="720"/>
        <w:jc w:val="center"/>
        <w:rPr>
          <w:sz w:val="36"/>
          <w:szCs w:val="36"/>
        </w:rPr>
      </w:pPr>
    </w:p>
    <w:p w14:paraId="2203E0BB" w14:textId="77777777" w:rsidR="007576F5" w:rsidRDefault="007576F5" w:rsidP="00F50D0E">
      <w:pPr>
        <w:tabs>
          <w:tab w:val="left" w:pos="0"/>
        </w:tabs>
        <w:ind w:left="720" w:right="720"/>
        <w:rPr>
          <w:sz w:val="36"/>
          <w:szCs w:val="36"/>
        </w:rPr>
      </w:pPr>
    </w:p>
    <w:p w14:paraId="09D11A50" w14:textId="77777777" w:rsidR="007576F5" w:rsidRDefault="007576F5" w:rsidP="00F50D0E">
      <w:pPr>
        <w:tabs>
          <w:tab w:val="left" w:pos="0"/>
        </w:tabs>
        <w:ind w:left="720" w:right="720"/>
        <w:rPr>
          <w:sz w:val="36"/>
          <w:szCs w:val="36"/>
        </w:rPr>
      </w:pPr>
    </w:p>
    <w:p w14:paraId="35EB2144" w14:textId="77777777" w:rsidR="007576F5" w:rsidRDefault="007576F5" w:rsidP="00F50D0E">
      <w:pPr>
        <w:tabs>
          <w:tab w:val="left" w:pos="0"/>
        </w:tabs>
        <w:ind w:left="720" w:right="720"/>
        <w:rPr>
          <w:sz w:val="36"/>
          <w:szCs w:val="36"/>
        </w:rPr>
      </w:pPr>
    </w:p>
    <w:p w14:paraId="1867FC02" w14:textId="77777777" w:rsidR="006B12CF" w:rsidRDefault="006B12CF" w:rsidP="00F50D0E">
      <w:pPr>
        <w:tabs>
          <w:tab w:val="left" w:pos="0"/>
        </w:tabs>
        <w:ind w:left="720" w:right="720"/>
        <w:rPr>
          <w:sz w:val="36"/>
          <w:szCs w:val="36"/>
        </w:rPr>
      </w:pPr>
    </w:p>
    <w:p w14:paraId="683B8515" w14:textId="77777777" w:rsidR="007576F5" w:rsidRDefault="007576F5" w:rsidP="00F50D0E">
      <w:pPr>
        <w:tabs>
          <w:tab w:val="left" w:pos="0"/>
        </w:tabs>
        <w:ind w:left="720" w:right="720"/>
        <w:rPr>
          <w:b/>
        </w:rPr>
      </w:pPr>
    </w:p>
    <w:p w14:paraId="4E6D64D9" w14:textId="77777777" w:rsidR="006C318A" w:rsidRDefault="006C318A" w:rsidP="00F50D0E">
      <w:pPr>
        <w:tabs>
          <w:tab w:val="left" w:pos="0"/>
        </w:tabs>
        <w:ind w:left="720" w:right="720"/>
        <w:rPr>
          <w:b/>
        </w:rPr>
      </w:pPr>
    </w:p>
    <w:p w14:paraId="55C2BA17" w14:textId="77777777" w:rsidR="006C318A" w:rsidRDefault="006C318A" w:rsidP="00F50D0E">
      <w:pPr>
        <w:tabs>
          <w:tab w:val="left" w:pos="0"/>
        </w:tabs>
        <w:ind w:left="720" w:right="720"/>
        <w:rPr>
          <w:b/>
        </w:rPr>
      </w:pPr>
    </w:p>
    <w:p w14:paraId="2A69D55B" w14:textId="77777777" w:rsidR="006C318A" w:rsidRDefault="006C318A" w:rsidP="00F50D0E">
      <w:pPr>
        <w:tabs>
          <w:tab w:val="left" w:pos="0"/>
        </w:tabs>
        <w:ind w:left="720" w:right="720"/>
        <w:rPr>
          <w:b/>
        </w:rPr>
      </w:pPr>
    </w:p>
    <w:p w14:paraId="392AC519" w14:textId="77777777" w:rsidR="006C318A" w:rsidRDefault="006C318A" w:rsidP="00F50D0E">
      <w:pPr>
        <w:tabs>
          <w:tab w:val="left" w:pos="0"/>
        </w:tabs>
        <w:ind w:left="720" w:right="720"/>
        <w:rPr>
          <w:b/>
        </w:rPr>
      </w:pPr>
    </w:p>
    <w:p w14:paraId="38D81D09" w14:textId="77777777" w:rsidR="006C318A" w:rsidRDefault="006C318A" w:rsidP="00F50D0E">
      <w:pPr>
        <w:tabs>
          <w:tab w:val="left" w:pos="0"/>
        </w:tabs>
        <w:ind w:left="720" w:right="720"/>
        <w:rPr>
          <w:b/>
        </w:rPr>
      </w:pPr>
    </w:p>
    <w:p w14:paraId="55DEAAA6" w14:textId="77777777" w:rsidR="006C318A" w:rsidRDefault="006C318A" w:rsidP="00F50D0E">
      <w:pPr>
        <w:tabs>
          <w:tab w:val="left" w:pos="0"/>
        </w:tabs>
        <w:ind w:left="720" w:right="720"/>
        <w:rPr>
          <w:b/>
        </w:rPr>
      </w:pPr>
    </w:p>
    <w:p w14:paraId="5A458DFA" w14:textId="77777777" w:rsidR="006C318A" w:rsidRDefault="006C318A" w:rsidP="00F50D0E">
      <w:pPr>
        <w:tabs>
          <w:tab w:val="left" w:pos="0"/>
        </w:tabs>
        <w:ind w:left="720" w:right="720"/>
        <w:rPr>
          <w:b/>
        </w:rPr>
      </w:pPr>
    </w:p>
    <w:p w14:paraId="39648A56" w14:textId="77777777" w:rsidR="007576F5" w:rsidRDefault="007576F5" w:rsidP="00F50D0E">
      <w:pPr>
        <w:tabs>
          <w:tab w:val="left" w:pos="0"/>
        </w:tabs>
        <w:ind w:left="720" w:right="720"/>
        <w:rPr>
          <w:b/>
        </w:rPr>
      </w:pPr>
    </w:p>
    <w:p w14:paraId="611BC8E7" w14:textId="31EA9FD9" w:rsidR="007576F5" w:rsidRDefault="00D2642E" w:rsidP="001C67F8">
      <w:pPr>
        <w:tabs>
          <w:tab w:val="left" w:pos="0"/>
          <w:tab w:val="left" w:pos="90"/>
        </w:tabs>
        <w:ind w:left="720" w:right="720" w:hanging="630"/>
        <w:outlineLvl w:val="0"/>
        <w:rPr>
          <w:b/>
        </w:rPr>
      </w:pPr>
      <w:r>
        <w:rPr>
          <w:b/>
        </w:rPr>
        <w:t>For Version 5.</w:t>
      </w:r>
      <w:r w:rsidR="00717899">
        <w:rPr>
          <w:b/>
        </w:rPr>
        <w:t>1</w:t>
      </w:r>
      <w:r w:rsidR="003C30E9">
        <w:rPr>
          <w:b/>
        </w:rPr>
        <w:t>1</w:t>
      </w:r>
      <w:r w:rsidR="00322350">
        <w:rPr>
          <w:b/>
        </w:rPr>
        <w:t>.</w:t>
      </w:r>
      <w:r w:rsidR="003C30E9">
        <w:rPr>
          <w:b/>
        </w:rPr>
        <w:t>1</w:t>
      </w:r>
      <w:r>
        <w:rPr>
          <w:b/>
        </w:rPr>
        <w:t>,</w:t>
      </w:r>
      <w:r w:rsidR="007F5DEC">
        <w:rPr>
          <w:b/>
        </w:rPr>
        <w:t xml:space="preserve"> </w:t>
      </w:r>
      <w:r>
        <w:rPr>
          <w:b/>
        </w:rPr>
        <w:t xml:space="preserve">released on </w:t>
      </w:r>
      <w:r w:rsidR="002F273D">
        <w:rPr>
          <w:b/>
        </w:rPr>
        <w:t>12</w:t>
      </w:r>
      <w:r w:rsidR="003C30E9">
        <w:rPr>
          <w:b/>
        </w:rPr>
        <w:t xml:space="preserve"> November 2024</w:t>
      </w:r>
      <w:r w:rsidR="00E35266">
        <w:rPr>
          <w:b/>
        </w:rPr>
        <w:t xml:space="preserve"> and in effect until further notice</w:t>
      </w:r>
    </w:p>
    <w:p w14:paraId="01F72096" w14:textId="77777777" w:rsidR="005043CA" w:rsidRDefault="005043CA" w:rsidP="00644F49">
      <w:pPr>
        <w:tabs>
          <w:tab w:val="left" w:pos="0"/>
        </w:tabs>
        <w:ind w:right="720"/>
        <w:rPr>
          <w:b/>
        </w:rPr>
      </w:pPr>
    </w:p>
    <w:p w14:paraId="00A9C5BB" w14:textId="77777777" w:rsidR="00BE59F6" w:rsidRDefault="00644F49" w:rsidP="00644F49">
      <w:pPr>
        <w:tabs>
          <w:tab w:val="left" w:pos="0"/>
        </w:tabs>
        <w:ind w:left="720" w:right="720"/>
        <w:jc w:val="center"/>
        <w:rPr>
          <w:b/>
          <w:sz w:val="28"/>
          <w:szCs w:val="28"/>
        </w:rPr>
      </w:pPr>
      <w:r>
        <w:rPr>
          <w:b/>
          <w:sz w:val="28"/>
          <w:szCs w:val="28"/>
        </w:rPr>
        <w:lastRenderedPageBreak/>
        <w:t>Introduction</w:t>
      </w:r>
    </w:p>
    <w:p w14:paraId="0C1342FF" w14:textId="77777777" w:rsidR="00644F49" w:rsidRDefault="00644F49" w:rsidP="00644F49">
      <w:pPr>
        <w:tabs>
          <w:tab w:val="left" w:pos="0"/>
        </w:tabs>
        <w:ind w:left="720" w:right="720"/>
        <w:rPr>
          <w:b/>
          <w:sz w:val="28"/>
          <w:szCs w:val="28"/>
        </w:rPr>
      </w:pPr>
    </w:p>
    <w:p w14:paraId="59FDF39E" w14:textId="567602C1" w:rsidR="001007DC" w:rsidRDefault="0050225C" w:rsidP="00644F49">
      <w:pPr>
        <w:tabs>
          <w:tab w:val="left" w:pos="0"/>
        </w:tabs>
        <w:ind w:left="720" w:right="720"/>
      </w:pPr>
      <w:r>
        <w:t xml:space="preserve">This guide details the </w:t>
      </w:r>
      <w:r w:rsidR="00A637C2">
        <w:t xml:space="preserve">22 </w:t>
      </w:r>
      <w:r>
        <w:t xml:space="preserve">steps required to install FIA BioSum </w:t>
      </w:r>
      <w:r w:rsidR="00BA6ACF">
        <w:t xml:space="preserve">version 5.11.1 </w:t>
      </w:r>
      <w:r>
        <w:t xml:space="preserve">software on your </w:t>
      </w:r>
      <w:proofErr w:type="gramStart"/>
      <w:r>
        <w:t>Windows</w:t>
      </w:r>
      <w:proofErr w:type="gramEnd"/>
      <w:r>
        <w:t xml:space="preserve"> computer for the first time</w:t>
      </w:r>
      <w:r w:rsidR="009A2E48">
        <w:t>—what we call a “full installation”</w:t>
      </w:r>
      <w:r>
        <w:t xml:space="preserve">. </w:t>
      </w:r>
      <w:r w:rsidR="003C30E9">
        <w:t>If</w:t>
      </w:r>
      <w:r>
        <w:t xml:space="preserve"> upgrading from a version of BioSum </w:t>
      </w:r>
      <w:r w:rsidR="003C30E9">
        <w:t>earlier than 5.10.1, there are many considerations to work through and you are advised contact the developers before attempting an upgrade.</w:t>
      </w:r>
      <w:r>
        <w:t xml:space="preserve"> </w:t>
      </w:r>
      <w:r w:rsidR="003C30E9">
        <w:rPr>
          <w:b/>
          <w:bCs/>
          <w:u w:val="single"/>
        </w:rPr>
        <w:t xml:space="preserve">This is especially important </w:t>
      </w:r>
      <w:r w:rsidR="001007DC" w:rsidRPr="00736417">
        <w:rPr>
          <w:b/>
          <w:bCs/>
          <w:u w:val="single"/>
        </w:rPr>
        <w:t xml:space="preserve">for upgrading </w:t>
      </w:r>
      <w:r w:rsidR="000012C9">
        <w:rPr>
          <w:b/>
          <w:bCs/>
          <w:u w:val="single"/>
        </w:rPr>
        <w:t xml:space="preserve">from a </w:t>
      </w:r>
      <w:r w:rsidR="001007DC" w:rsidRPr="00736417">
        <w:rPr>
          <w:b/>
          <w:bCs/>
          <w:u w:val="single"/>
        </w:rPr>
        <w:t xml:space="preserve">BioSum </w:t>
      </w:r>
      <w:r w:rsidR="000012C9">
        <w:rPr>
          <w:b/>
          <w:bCs/>
          <w:u w:val="single"/>
        </w:rPr>
        <w:t xml:space="preserve">version earlier than </w:t>
      </w:r>
      <w:r w:rsidR="001007DC" w:rsidRPr="00736417">
        <w:rPr>
          <w:b/>
          <w:bCs/>
          <w:u w:val="single"/>
        </w:rPr>
        <w:t>5.8.9</w:t>
      </w:r>
      <w:r w:rsidR="00BF302A">
        <w:rPr>
          <w:b/>
          <w:bCs/>
          <w:u w:val="single"/>
        </w:rPr>
        <w:t xml:space="preserve"> </w:t>
      </w:r>
      <w:r w:rsidR="001007DC" w:rsidRPr="00736417">
        <w:rPr>
          <w:b/>
          <w:bCs/>
          <w:u w:val="single"/>
        </w:rPr>
        <w:t>as BioSum transition</w:t>
      </w:r>
      <w:r w:rsidR="000012C9">
        <w:rPr>
          <w:b/>
          <w:bCs/>
          <w:u w:val="single"/>
        </w:rPr>
        <w:t>ed</w:t>
      </w:r>
      <w:r w:rsidR="001007DC" w:rsidRPr="00736417">
        <w:rPr>
          <w:b/>
          <w:bCs/>
          <w:u w:val="single"/>
        </w:rPr>
        <w:t xml:space="preserve"> to 64-bit architecture with </w:t>
      </w:r>
      <w:r w:rsidR="000012C9">
        <w:rPr>
          <w:b/>
          <w:bCs/>
          <w:u w:val="single"/>
        </w:rPr>
        <w:t xml:space="preserve">the 5.8.9 </w:t>
      </w:r>
      <w:r w:rsidR="001007DC" w:rsidRPr="00736417">
        <w:rPr>
          <w:b/>
          <w:bCs/>
          <w:u w:val="single"/>
        </w:rPr>
        <w:t>release</w:t>
      </w:r>
      <w:r w:rsidR="001007DC">
        <w:t>.</w:t>
      </w:r>
      <w:r w:rsidR="00BA6ACF">
        <w:t xml:space="preserve"> If upgrading from 5.10.</w:t>
      </w:r>
      <w:r w:rsidR="003C30E9">
        <w:t>1</w:t>
      </w:r>
      <w:r w:rsidR="00BA6ACF">
        <w:t>, all workflows downstream from FVS simulation must be reloaded after upgrading the project (which happens automatically the first time you open a 5.10.1 project in 5.11.1) because data storage for the FVS Output load function and the Processor and Optimizer scenarios has been converted from Access to SQLite.</w:t>
      </w:r>
    </w:p>
    <w:p w14:paraId="7E77C9F2" w14:textId="77777777" w:rsidR="001007DC" w:rsidRDefault="001007DC" w:rsidP="00644F49">
      <w:pPr>
        <w:tabs>
          <w:tab w:val="left" w:pos="0"/>
        </w:tabs>
        <w:ind w:left="720" w:right="720"/>
      </w:pPr>
    </w:p>
    <w:p w14:paraId="548B3B41" w14:textId="6408D9A6" w:rsidR="006C318A" w:rsidRDefault="00D2642E" w:rsidP="00644F49">
      <w:pPr>
        <w:tabs>
          <w:tab w:val="left" w:pos="0"/>
        </w:tabs>
        <w:ind w:left="720" w:right="720"/>
      </w:pPr>
      <w:r>
        <w:t xml:space="preserve">BioSum </w:t>
      </w:r>
      <w:r w:rsidR="00533CF9">
        <w:t xml:space="preserve">should be installed </w:t>
      </w:r>
      <w:r>
        <w:t xml:space="preserve">from an account with administrative privileges. </w:t>
      </w:r>
      <w:r w:rsidR="00533CF9">
        <w:t>One benefit of installing all components from an “admin” account is that all components are then</w:t>
      </w:r>
      <w:r>
        <w:t xml:space="preserve"> available </w:t>
      </w:r>
      <w:r w:rsidR="00533CF9">
        <w:t xml:space="preserve">to be run from </w:t>
      </w:r>
      <w:r>
        <w:t xml:space="preserve">any user account on the computer. It is also </w:t>
      </w:r>
      <w:r w:rsidR="00533CF9">
        <w:t>essential</w:t>
      </w:r>
      <w:r>
        <w:t xml:space="preserve"> that BioSum </w:t>
      </w:r>
      <w:r w:rsidR="00D27125">
        <w:t>“</w:t>
      </w:r>
      <w:r>
        <w:t>projects</w:t>
      </w:r>
      <w:r w:rsidR="00D27125">
        <w:t>”, the datasets assembled and analyzed during the BioSum workflow,</w:t>
      </w:r>
      <w:r>
        <w:t xml:space="preserve"> be in “trusted locations” as defined in the </w:t>
      </w:r>
      <w:r w:rsidR="009A2E48">
        <w:t xml:space="preserve">MS Access configuration to eliminate </w:t>
      </w:r>
      <w:r w:rsidR="00BF1ACD">
        <w:t xml:space="preserve">disk </w:t>
      </w:r>
      <w:r w:rsidR="009A2E48">
        <w:t xml:space="preserve">write </w:t>
      </w:r>
      <w:r w:rsidR="00BF1ACD">
        <w:t>failures</w:t>
      </w:r>
      <w:r w:rsidR="009A2E48">
        <w:t xml:space="preserve"> in a project’s database. </w:t>
      </w:r>
    </w:p>
    <w:p w14:paraId="7C6D0DA4" w14:textId="77777777" w:rsidR="006C318A" w:rsidRDefault="006C318A" w:rsidP="00644F49">
      <w:pPr>
        <w:tabs>
          <w:tab w:val="left" w:pos="0"/>
        </w:tabs>
        <w:ind w:left="720" w:right="720"/>
      </w:pPr>
    </w:p>
    <w:p w14:paraId="7EB15565" w14:textId="4ACB20A5" w:rsidR="009A2E48" w:rsidRDefault="00533CF9" w:rsidP="00644F49">
      <w:pPr>
        <w:tabs>
          <w:tab w:val="left" w:pos="0"/>
        </w:tabs>
        <w:ind w:left="720" w:right="720"/>
      </w:pPr>
      <w:r>
        <w:t xml:space="preserve">If installing on a Forest Service computer, </w:t>
      </w:r>
      <w:r w:rsidR="006C318A">
        <w:t>full administrative account access is not available</w:t>
      </w:r>
      <w:r w:rsidR="00BA6ACF">
        <w:t xml:space="preserve"> to most </w:t>
      </w:r>
      <w:proofErr w:type="gramStart"/>
      <w:r w:rsidR="00BA6ACF">
        <w:t>users</w:t>
      </w:r>
      <w:proofErr w:type="gramEnd"/>
      <w:r w:rsidR="00BA6ACF">
        <w:t xml:space="preserve"> and it will be necessary to have the FS Customer Help Desk perform the installation</w:t>
      </w:r>
      <w:r>
        <w:t xml:space="preserve">. </w:t>
      </w:r>
    </w:p>
    <w:p w14:paraId="7425F79A" w14:textId="77777777" w:rsidR="009A2E48" w:rsidRDefault="009A2E48" w:rsidP="00644F49">
      <w:pPr>
        <w:tabs>
          <w:tab w:val="left" w:pos="0"/>
        </w:tabs>
        <w:ind w:left="720" w:right="720"/>
      </w:pPr>
    </w:p>
    <w:p w14:paraId="6F98CF25" w14:textId="3FB067C9" w:rsidR="00644F49" w:rsidRDefault="009A2E48" w:rsidP="00644F49">
      <w:pPr>
        <w:tabs>
          <w:tab w:val="left" w:pos="0"/>
        </w:tabs>
        <w:ind w:left="720" w:right="720"/>
      </w:pPr>
      <w:r>
        <w:t>The full installation can be initiated from</w:t>
      </w:r>
      <w:r w:rsidR="00644F49">
        <w:t xml:space="preserve"> FIA_BIOSUM_SETUP.</w:t>
      </w:r>
      <w:r w:rsidR="008D57CE">
        <w:t xml:space="preserve">ZIP. Use your favorite archive program (e.g., </w:t>
      </w:r>
      <w:r w:rsidR="00533CF9">
        <w:t xml:space="preserve">7-zip, </w:t>
      </w:r>
      <w:r w:rsidR="008D57CE">
        <w:t xml:space="preserve">WinZip) to extract this archive to </w:t>
      </w:r>
      <w:proofErr w:type="gramStart"/>
      <w:r w:rsidR="00533CF9">
        <w:t xml:space="preserve">C:\ </w:t>
      </w:r>
      <w:r w:rsidR="006F27A1">
        <w:t xml:space="preserve"> --</w:t>
      </w:r>
      <w:proofErr w:type="gramEnd"/>
      <w:r w:rsidR="006F27A1">
        <w:t xml:space="preserve"> </w:t>
      </w:r>
      <w:r w:rsidR="00533CF9">
        <w:t xml:space="preserve"> this will create the folder C:\FIA_BioSum and subfolders such as C:\FIA_BioSum\Setup</w:t>
      </w:r>
      <w:r w:rsidR="00644F49">
        <w:t xml:space="preserve">.  </w:t>
      </w:r>
      <w:r w:rsidR="00533CF9">
        <w:t>After archive extraction</w:t>
      </w:r>
      <w:r>
        <w:t xml:space="preserve">, </w:t>
      </w:r>
      <w:r w:rsidR="00322350">
        <w:t xml:space="preserve">three </w:t>
      </w:r>
      <w:r w:rsidR="00533CF9">
        <w:t xml:space="preserve">critical installation </w:t>
      </w:r>
      <w:r>
        <w:t xml:space="preserve">tasks </w:t>
      </w:r>
      <w:r w:rsidR="00533CF9">
        <w:t>must be performed</w:t>
      </w:r>
      <w:r w:rsidR="00644F49">
        <w:t>:</w:t>
      </w:r>
    </w:p>
    <w:p w14:paraId="19176ABB" w14:textId="77777777" w:rsidR="00322350" w:rsidRDefault="00322350" w:rsidP="00A637C2">
      <w:pPr>
        <w:tabs>
          <w:tab w:val="left" w:pos="0"/>
        </w:tabs>
        <w:ind w:right="720"/>
      </w:pPr>
    </w:p>
    <w:p w14:paraId="30C070D1" w14:textId="7C1C00C3" w:rsidR="001C50EB" w:rsidRDefault="001C50EB" w:rsidP="00031E4D">
      <w:pPr>
        <w:numPr>
          <w:ilvl w:val="0"/>
          <w:numId w:val="1"/>
        </w:numPr>
        <w:tabs>
          <w:tab w:val="left" w:pos="0"/>
        </w:tabs>
        <w:ind w:right="720"/>
      </w:pPr>
      <w:r>
        <w:t>Install R</w:t>
      </w:r>
      <w:r w:rsidR="009A2E48">
        <w:t>, if not already installed</w:t>
      </w:r>
      <w:r w:rsidR="000012C9">
        <w:t>,</w:t>
      </w:r>
      <w:r w:rsidR="009A2E48">
        <w:t xml:space="preserve"> (version 3.4 or </w:t>
      </w:r>
      <w:r w:rsidR="000012C9">
        <w:t xml:space="preserve">later, available from </w:t>
      </w:r>
      <w:r w:rsidR="000012C9" w:rsidRPr="000012C9">
        <w:t>https://cran.r-project.org/</w:t>
      </w:r>
      <w:r w:rsidR="009A2E48">
        <w:t>)</w:t>
      </w:r>
      <w:r>
        <w:t xml:space="preserve"> </w:t>
      </w:r>
    </w:p>
    <w:p w14:paraId="61B4CAC1" w14:textId="1F506CBC" w:rsidR="005F0AA9" w:rsidRDefault="005F0AA9" w:rsidP="00031E4D">
      <w:pPr>
        <w:numPr>
          <w:ilvl w:val="0"/>
          <w:numId w:val="1"/>
        </w:numPr>
        <w:tabs>
          <w:tab w:val="left" w:pos="0"/>
        </w:tabs>
        <w:ind w:right="720"/>
      </w:pPr>
      <w:r>
        <w:t xml:space="preserve">Install </w:t>
      </w:r>
      <w:r w:rsidR="000012C9">
        <w:t xml:space="preserve">the </w:t>
      </w:r>
      <w:r w:rsidR="00BA6ACF" w:rsidRPr="00BA6ACF">
        <w:t xml:space="preserve">RSQLite </w:t>
      </w:r>
      <w:r w:rsidR="000012C9">
        <w:t>package</w:t>
      </w:r>
      <w:r w:rsidR="008D57CE">
        <w:t>, if not already installed</w:t>
      </w:r>
    </w:p>
    <w:p w14:paraId="6FD33D3B" w14:textId="77777777" w:rsidR="00644F49" w:rsidRDefault="00644F49" w:rsidP="00031E4D">
      <w:pPr>
        <w:numPr>
          <w:ilvl w:val="0"/>
          <w:numId w:val="1"/>
        </w:numPr>
        <w:tabs>
          <w:tab w:val="left" w:pos="0"/>
        </w:tabs>
        <w:ind w:right="720"/>
      </w:pPr>
      <w:r>
        <w:t>Install FIA Biosum Manager</w:t>
      </w:r>
      <w:r w:rsidR="009A2E48">
        <w:t>—the analyst-friendly software that manages workflow associated with the many data manipulation and analysis procedures in a BioSum project</w:t>
      </w:r>
      <w:r>
        <w:t>.</w:t>
      </w:r>
    </w:p>
    <w:p w14:paraId="034E5CB2" w14:textId="2D4B324A" w:rsidR="007A0163" w:rsidRDefault="00644F49" w:rsidP="00A637C2">
      <w:pPr>
        <w:tabs>
          <w:tab w:val="left" w:pos="0"/>
        </w:tabs>
        <w:ind w:right="720"/>
      </w:pPr>
      <w:r>
        <w:tab/>
      </w:r>
    </w:p>
    <w:p w14:paraId="7046D9A0" w14:textId="77777777" w:rsidR="00D17DF1" w:rsidRDefault="00D17DF1">
      <w:pPr>
        <w:rPr>
          <w:b/>
          <w:sz w:val="28"/>
          <w:szCs w:val="28"/>
        </w:rPr>
      </w:pPr>
      <w:r>
        <w:rPr>
          <w:b/>
          <w:sz w:val="28"/>
          <w:szCs w:val="28"/>
        </w:rPr>
        <w:br w:type="page"/>
      </w:r>
    </w:p>
    <w:p w14:paraId="6917BB79" w14:textId="77777777" w:rsidR="007A0163" w:rsidRDefault="007A0163" w:rsidP="007A0163">
      <w:pPr>
        <w:tabs>
          <w:tab w:val="left" w:pos="720"/>
        </w:tabs>
        <w:ind w:left="720" w:right="720" w:hanging="90"/>
        <w:jc w:val="center"/>
      </w:pPr>
      <w:r>
        <w:rPr>
          <w:b/>
          <w:sz w:val="28"/>
          <w:szCs w:val="28"/>
        </w:rPr>
        <w:lastRenderedPageBreak/>
        <w:t>Software Requirements</w:t>
      </w:r>
      <w:r w:rsidR="006F27A1">
        <w:rPr>
          <w:b/>
          <w:sz w:val="28"/>
          <w:szCs w:val="28"/>
        </w:rPr>
        <w:t xml:space="preserve"> for Computers Running BioSum</w:t>
      </w:r>
    </w:p>
    <w:p w14:paraId="4E7FF489" w14:textId="77777777" w:rsidR="007A0163" w:rsidRDefault="007A0163" w:rsidP="007A0163">
      <w:pPr>
        <w:tabs>
          <w:tab w:val="left" w:pos="720"/>
        </w:tabs>
        <w:ind w:left="720" w:right="720" w:hanging="90"/>
      </w:pPr>
    </w:p>
    <w:p w14:paraId="1DD514F9" w14:textId="0472AE29" w:rsidR="009A2E48" w:rsidRDefault="009A2E48" w:rsidP="00D27125">
      <w:pPr>
        <w:tabs>
          <w:tab w:val="left" w:pos="720"/>
        </w:tabs>
        <w:ind w:left="720" w:right="720"/>
      </w:pPr>
      <w:r>
        <w:t>For BioSum to install and f</w:t>
      </w:r>
      <w:r w:rsidR="00BD3841">
        <w:t>unction at all, requirements 1-</w:t>
      </w:r>
      <w:r w:rsidR="00EE30C6">
        <w:t>3</w:t>
      </w:r>
      <w:r>
        <w:t xml:space="preserve"> m</w:t>
      </w:r>
      <w:r w:rsidR="00BD3841">
        <w:t xml:space="preserve">ust already be met. Requirement </w:t>
      </w:r>
      <w:r w:rsidR="00EE30C6">
        <w:t>4</w:t>
      </w:r>
      <w:r>
        <w:t xml:space="preserve"> can be met following installation</w:t>
      </w:r>
      <w:r w:rsidR="00D27125">
        <w:t>.</w:t>
      </w:r>
    </w:p>
    <w:p w14:paraId="129248D6" w14:textId="77777777" w:rsidR="00D27125" w:rsidRDefault="00D27125" w:rsidP="00D27125">
      <w:pPr>
        <w:tabs>
          <w:tab w:val="left" w:pos="720"/>
        </w:tabs>
        <w:ind w:left="720" w:right="720"/>
      </w:pPr>
    </w:p>
    <w:p w14:paraId="1100EBF3" w14:textId="77777777" w:rsidR="007A0163" w:rsidRDefault="00CF4054" w:rsidP="00031E4D">
      <w:pPr>
        <w:numPr>
          <w:ilvl w:val="0"/>
          <w:numId w:val="2"/>
        </w:numPr>
        <w:tabs>
          <w:tab w:val="left" w:pos="720"/>
        </w:tabs>
        <w:ind w:right="720"/>
      </w:pPr>
      <w:r>
        <w:t>Microsoft Windows 7 Professional, Enterprise, or Ultimate editions</w:t>
      </w:r>
      <w:r w:rsidR="00D27125">
        <w:t>, or Windows 10</w:t>
      </w:r>
      <w:r>
        <w:t>.</w:t>
      </w:r>
    </w:p>
    <w:p w14:paraId="6B687136" w14:textId="37D8AA3E" w:rsidR="00CF4054" w:rsidRDefault="00CF4054" w:rsidP="00031E4D">
      <w:pPr>
        <w:numPr>
          <w:ilvl w:val="0"/>
          <w:numId w:val="2"/>
        </w:numPr>
        <w:tabs>
          <w:tab w:val="left" w:pos="720"/>
        </w:tabs>
        <w:ind w:right="720"/>
      </w:pPr>
      <w:r>
        <w:t xml:space="preserve">Microsoft Office </w:t>
      </w:r>
      <w:r w:rsidR="00CD5DAE">
        <w:t>201</w:t>
      </w:r>
      <w:r w:rsidR="005A0A93">
        <w:t>6</w:t>
      </w:r>
      <w:r w:rsidR="008D57CE">
        <w:t xml:space="preserve"> or greater (through Office 365)</w:t>
      </w:r>
      <w:r w:rsidR="00D27125">
        <w:t xml:space="preserve">, </w:t>
      </w:r>
      <w:r w:rsidR="005E5027">
        <w:t xml:space="preserve">which BioSum uses for data storage, </w:t>
      </w:r>
      <w:r w:rsidR="00D27125">
        <w:t xml:space="preserve">but </w:t>
      </w:r>
      <w:r w:rsidR="00D27125" w:rsidRPr="005E5027">
        <w:rPr>
          <w:b/>
          <w:u w:val="single"/>
        </w:rPr>
        <w:t>must be</w:t>
      </w:r>
      <w:r w:rsidR="00D27125">
        <w:t xml:space="preserve"> </w:t>
      </w:r>
      <w:r w:rsidR="00041B3E">
        <w:rPr>
          <w:u w:val="single"/>
        </w:rPr>
        <w:t>64-</w:t>
      </w:r>
      <w:r w:rsidRPr="006F27A1">
        <w:rPr>
          <w:u w:val="single"/>
        </w:rPr>
        <w:t>bit Version</w:t>
      </w:r>
      <w:r>
        <w:t xml:space="preserve"> </w:t>
      </w:r>
      <w:r w:rsidR="00D27125">
        <w:t xml:space="preserve">and include MS </w:t>
      </w:r>
      <w:r>
        <w:t>Access.</w:t>
      </w:r>
      <w:r w:rsidR="008D57CE">
        <w:t xml:space="preserve"> </w:t>
      </w:r>
      <w:r w:rsidR="008D57CE" w:rsidRPr="005A0A93">
        <w:rPr>
          <w:b/>
          <w:bCs/>
        </w:rPr>
        <w:t>IMPORTANT:</w:t>
      </w:r>
      <w:r w:rsidR="005E5027" w:rsidRPr="005A0A93">
        <w:rPr>
          <w:b/>
          <w:bCs/>
        </w:rPr>
        <w:t xml:space="preserve"> </w:t>
      </w:r>
      <w:r w:rsidR="005A0A93" w:rsidRPr="005A0A93">
        <w:rPr>
          <w:b/>
          <w:bCs/>
        </w:rPr>
        <w:t>Microsoft Access Database Engine 2016 64-bit Redistributable, a “</w:t>
      </w:r>
      <w:r w:rsidR="005E5027" w:rsidRPr="005A0A93">
        <w:rPr>
          <w:b/>
          <w:bCs/>
        </w:rPr>
        <w:t>runtime library</w:t>
      </w:r>
      <w:r w:rsidR="005A0A93" w:rsidRPr="005A0A93">
        <w:rPr>
          <w:b/>
          <w:bCs/>
        </w:rPr>
        <w:t>”</w:t>
      </w:r>
      <w:r w:rsidR="005E5027" w:rsidRPr="005A0A93">
        <w:rPr>
          <w:b/>
          <w:bCs/>
        </w:rPr>
        <w:t xml:space="preserve"> </w:t>
      </w:r>
      <w:r w:rsidR="005A0A93" w:rsidRPr="005A0A93">
        <w:rPr>
          <w:b/>
          <w:bCs/>
        </w:rPr>
        <w:t>that allows non-Microsoft applications like BioSum to interact with MS Access databases, must also be installed</w:t>
      </w:r>
      <w:r w:rsidR="005A0A93">
        <w:t>. This redistributable, ‘</w:t>
      </w:r>
      <w:r w:rsidR="005A0A93" w:rsidRPr="005A0A93">
        <w:t>accessdatabaseengine_</w:t>
      </w:r>
      <w:r w:rsidR="005A0A93" w:rsidRPr="005A0A93">
        <w:rPr>
          <w:b/>
          <w:bCs/>
        </w:rPr>
        <w:t>X64</w:t>
      </w:r>
      <w:r w:rsidR="005A0A93" w:rsidRPr="005A0A93">
        <w:t>.exe</w:t>
      </w:r>
      <w:r w:rsidR="005A0A93">
        <w:t xml:space="preserve">’, can be downloaded from </w:t>
      </w:r>
      <w:bookmarkStart w:id="0" w:name="_Hlk183615612"/>
      <w:r w:rsidR="005A0A93" w:rsidRPr="005A0A93">
        <w:t>https://www.microsoft.com/en-us/download/details.aspx?id=54920</w:t>
      </w:r>
      <w:bookmarkEnd w:id="0"/>
      <w:r w:rsidR="006F27A1">
        <w:t xml:space="preserve">, </w:t>
      </w:r>
      <w:r w:rsidR="005A0A93">
        <w:t xml:space="preserve">and then </w:t>
      </w:r>
      <w:r w:rsidR="006F27A1">
        <w:t>install</w:t>
      </w:r>
      <w:r w:rsidR="005A0A93">
        <w:t>ed</w:t>
      </w:r>
      <w:r w:rsidR="006F27A1">
        <w:t xml:space="preserve"> </w:t>
      </w:r>
      <w:r w:rsidR="005A0A93">
        <w:t xml:space="preserve">with </w:t>
      </w:r>
      <w:r w:rsidR="006F27A1">
        <w:t xml:space="preserve">admin </w:t>
      </w:r>
      <w:r w:rsidR="005A0A93">
        <w:t>privileges</w:t>
      </w:r>
      <w:r w:rsidR="00BA6ACF">
        <w:t xml:space="preserve"> (FS users may need help from the Customer Help Desk)</w:t>
      </w:r>
      <w:r w:rsidR="006F27A1">
        <w:t>.</w:t>
      </w:r>
    </w:p>
    <w:p w14:paraId="14643114" w14:textId="759A9C84" w:rsidR="00BF302A" w:rsidRDefault="00BF302A" w:rsidP="00031E4D">
      <w:pPr>
        <w:numPr>
          <w:ilvl w:val="0"/>
          <w:numId w:val="2"/>
        </w:numPr>
        <w:tabs>
          <w:tab w:val="left" w:pos="720"/>
        </w:tabs>
        <w:ind w:right="720"/>
      </w:pPr>
      <w:r>
        <w:t xml:space="preserve">64-bit SQLite ODBC driver: Forest </w:t>
      </w:r>
      <w:r w:rsidR="00EE30C6">
        <w:t>S</w:t>
      </w:r>
      <w:r>
        <w:t xml:space="preserve">ervice users can install </w:t>
      </w:r>
      <w:r w:rsidR="000326B0">
        <w:t xml:space="preserve">this driver </w:t>
      </w:r>
      <w:r>
        <w:t>from the Software Center</w:t>
      </w:r>
      <w:r w:rsidR="007D460E">
        <w:t xml:space="preserve"> (making sure they are downloading the </w:t>
      </w:r>
      <w:proofErr w:type="gramStart"/>
      <w:r w:rsidR="007D460E">
        <w:t>64 bit</w:t>
      </w:r>
      <w:proofErr w:type="gramEnd"/>
      <w:r w:rsidR="007D460E">
        <w:t xml:space="preserve"> version)</w:t>
      </w:r>
      <w:r>
        <w:t xml:space="preserve">. All other users should download </w:t>
      </w:r>
      <w:r w:rsidR="000326B0">
        <w:t xml:space="preserve">it </w:t>
      </w:r>
      <w:r>
        <w:t xml:space="preserve">from </w:t>
      </w:r>
      <w:hyperlink r:id="rId9" w:history="1">
        <w:r w:rsidRPr="00BF302A">
          <w:rPr>
            <w:rStyle w:val="Hyperlink"/>
          </w:rPr>
          <w:t>http://www.ch-werner.de/sqliteodbc/</w:t>
        </w:r>
      </w:hyperlink>
      <w:r>
        <w:t>.</w:t>
      </w:r>
    </w:p>
    <w:p w14:paraId="54547C20" w14:textId="3A8151AC" w:rsidR="00322350" w:rsidRDefault="00322350" w:rsidP="00031E4D">
      <w:pPr>
        <w:numPr>
          <w:ilvl w:val="0"/>
          <w:numId w:val="2"/>
        </w:numPr>
        <w:tabs>
          <w:tab w:val="left" w:pos="720"/>
        </w:tabs>
        <w:ind w:right="720"/>
      </w:pPr>
      <w:r>
        <w:t>A</w:t>
      </w:r>
      <w:r w:rsidRPr="00322350">
        <w:t xml:space="preserve"> </w:t>
      </w:r>
      <w:bookmarkStart w:id="1" w:name="_Hlk183615706"/>
      <w:r w:rsidRPr="00322350">
        <w:t>Java SDK (v1.8 or later</w:t>
      </w:r>
      <w:r w:rsidR="0082657F">
        <w:t>, equivalent to Java 8 client version</w:t>
      </w:r>
      <w:r w:rsidRPr="00322350">
        <w:t>)</w:t>
      </w:r>
      <w:bookmarkEnd w:id="1"/>
      <w:r w:rsidRPr="00322350">
        <w:t>. BioSum has been tested with both the Oracle SDK and OpenJDK. Forest Service users should</w:t>
      </w:r>
      <w:r w:rsidR="007D460E">
        <w:t xml:space="preserve"> install/</w:t>
      </w:r>
      <w:r w:rsidRPr="00322350">
        <w:t>run the ‘Java Update’ from the Software Center.</w:t>
      </w:r>
      <w:r>
        <w:t xml:space="preserve"> </w:t>
      </w:r>
      <w:r w:rsidRPr="00322350">
        <w:t xml:space="preserve">If a Java SDK has already been installed via procedures consistent with those specified in this guide, there is no need to reinstall this component. </w:t>
      </w:r>
      <w:r w:rsidR="0082657F">
        <w:t xml:space="preserve">BioSum has </w:t>
      </w:r>
      <w:r w:rsidR="0082657F" w:rsidRPr="0082657F">
        <w:rPr>
          <w:u w:val="single"/>
        </w:rPr>
        <w:t>not</w:t>
      </w:r>
      <w:r w:rsidR="0082657F">
        <w:t xml:space="preserve"> been tested with Open JDK 11.</w:t>
      </w:r>
      <w:r w:rsidRPr="00322350">
        <w:t xml:space="preserve"> </w:t>
      </w:r>
    </w:p>
    <w:p w14:paraId="519C4A3F" w14:textId="77777777" w:rsidR="007E22DE" w:rsidRDefault="007E22DE" w:rsidP="007E22DE">
      <w:pPr>
        <w:pStyle w:val="Default"/>
      </w:pPr>
    </w:p>
    <w:p w14:paraId="73D93424" w14:textId="77777777" w:rsidR="007E22DE" w:rsidRDefault="00E0794C" w:rsidP="00E0794C">
      <w:pPr>
        <w:pStyle w:val="Default"/>
        <w:ind w:left="720" w:right="706"/>
        <w:rPr>
          <w:rFonts w:ascii="Times New Roman" w:hAnsi="Times New Roman" w:cs="Times New Roman"/>
          <w:b/>
          <w:color w:val="auto"/>
          <w:sz w:val="28"/>
          <w:szCs w:val="28"/>
        </w:rPr>
      </w:pPr>
      <w:r>
        <w:rPr>
          <w:rFonts w:ascii="Times New Roman" w:hAnsi="Times New Roman" w:cs="Times New Roman"/>
          <w:b/>
          <w:color w:val="auto"/>
          <w:sz w:val="28"/>
          <w:szCs w:val="28"/>
        </w:rPr>
        <w:t xml:space="preserve">Setup </w:t>
      </w:r>
      <w:r w:rsidR="007E22DE" w:rsidRPr="007E22DE">
        <w:rPr>
          <w:rFonts w:ascii="Times New Roman" w:hAnsi="Times New Roman" w:cs="Times New Roman"/>
          <w:b/>
          <w:color w:val="auto"/>
          <w:sz w:val="28"/>
          <w:szCs w:val="28"/>
        </w:rPr>
        <w:t>Overview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1"/>
      </w:tblGrid>
      <w:tr w:rsidR="00E0794C" w:rsidRPr="00950B5D" w14:paraId="07F4FD5A" w14:textId="77777777" w:rsidTr="00950B5D">
        <w:trPr>
          <w:trHeight w:val="359"/>
        </w:trPr>
        <w:tc>
          <w:tcPr>
            <w:tcW w:w="10041" w:type="dxa"/>
            <w:shd w:val="clear" w:color="auto" w:fill="auto"/>
          </w:tcPr>
          <w:p w14:paraId="6EB24070" w14:textId="77777777" w:rsidR="00E0794C" w:rsidRPr="00950B5D" w:rsidRDefault="00E0794C" w:rsidP="00950B5D">
            <w:pPr>
              <w:pStyle w:val="Default"/>
              <w:ind w:left="720" w:right="706"/>
              <w:rPr>
                <w:rFonts w:ascii="Times New Roman" w:hAnsi="Times New Roman" w:cs="Times New Roman"/>
                <w:color w:val="auto"/>
              </w:rPr>
            </w:pPr>
          </w:p>
          <w:p w14:paraId="475EF02A" w14:textId="1C3CC45C" w:rsidR="00987D43" w:rsidRDefault="00987D43" w:rsidP="00950B5D">
            <w:pPr>
              <w:pStyle w:val="Default"/>
              <w:ind w:left="720" w:right="706"/>
              <w:rPr>
                <w:rFonts w:ascii="Times New Roman" w:hAnsi="Times New Roman" w:cs="Times New Roman"/>
                <w:color w:val="auto"/>
              </w:rPr>
            </w:pPr>
            <w:r>
              <w:rPr>
                <w:rFonts w:ascii="Times New Roman" w:hAnsi="Times New Roman" w:cs="Times New Roman"/>
                <w:color w:val="auto"/>
              </w:rPr>
              <w:t xml:space="preserve">Faithfully </w:t>
            </w:r>
            <w:r w:rsidR="001041E3">
              <w:rPr>
                <w:rFonts w:ascii="Times New Roman" w:hAnsi="Times New Roman" w:cs="Times New Roman"/>
                <w:color w:val="auto"/>
              </w:rPr>
              <w:t xml:space="preserve">(and patiently) </w:t>
            </w:r>
            <w:r>
              <w:rPr>
                <w:rFonts w:ascii="Times New Roman" w:hAnsi="Times New Roman" w:cs="Times New Roman"/>
                <w:color w:val="auto"/>
              </w:rPr>
              <w:t>following t</w:t>
            </w:r>
            <w:r w:rsidR="00E0794C" w:rsidRPr="00950B5D">
              <w:rPr>
                <w:rFonts w:ascii="Times New Roman" w:hAnsi="Times New Roman" w:cs="Times New Roman"/>
                <w:color w:val="auto"/>
              </w:rPr>
              <w:t>he</w:t>
            </w:r>
            <w:r w:rsidR="00D27125">
              <w:rPr>
                <w:rFonts w:ascii="Times New Roman" w:hAnsi="Times New Roman" w:cs="Times New Roman"/>
                <w:color w:val="auto"/>
              </w:rPr>
              <w:t>se instructions will get you up and running with BioSum</w:t>
            </w:r>
            <w:r>
              <w:rPr>
                <w:rFonts w:ascii="Times New Roman" w:hAnsi="Times New Roman" w:cs="Times New Roman"/>
                <w:color w:val="auto"/>
              </w:rPr>
              <w:t xml:space="preserve"> soon</w:t>
            </w:r>
            <w:r w:rsidR="00E0794C" w:rsidRPr="00950B5D">
              <w:rPr>
                <w:rFonts w:ascii="Times New Roman" w:hAnsi="Times New Roman" w:cs="Times New Roman"/>
                <w:color w:val="auto"/>
              </w:rPr>
              <w:t xml:space="preserve">. </w:t>
            </w:r>
            <w:r w:rsidR="00355AA8">
              <w:rPr>
                <w:rFonts w:ascii="Times New Roman" w:hAnsi="Times New Roman" w:cs="Times New Roman"/>
                <w:color w:val="auto"/>
              </w:rPr>
              <w:br/>
            </w:r>
            <w:r w:rsidR="00355AA8">
              <w:rPr>
                <w:rFonts w:ascii="Times New Roman" w:hAnsi="Times New Roman" w:cs="Times New Roman"/>
                <w:color w:val="auto"/>
              </w:rPr>
              <w:br/>
            </w:r>
            <w:r w:rsidR="00E0794C" w:rsidRPr="00950B5D">
              <w:rPr>
                <w:rFonts w:ascii="Times New Roman" w:hAnsi="Times New Roman" w:cs="Times New Roman"/>
                <w:color w:val="auto"/>
              </w:rPr>
              <w:t xml:space="preserve">Unless </w:t>
            </w:r>
            <w:r>
              <w:rPr>
                <w:rFonts w:ascii="Times New Roman" w:hAnsi="Times New Roman" w:cs="Times New Roman"/>
                <w:color w:val="auto"/>
              </w:rPr>
              <w:t xml:space="preserve">BioSum </w:t>
            </w:r>
            <w:r w:rsidR="00E0794C" w:rsidRPr="00950B5D">
              <w:rPr>
                <w:rFonts w:ascii="Times New Roman" w:hAnsi="Times New Roman" w:cs="Times New Roman"/>
                <w:color w:val="auto"/>
              </w:rPr>
              <w:t xml:space="preserve">will be used only to create FVS files for purposes </w:t>
            </w:r>
            <w:r>
              <w:rPr>
                <w:rFonts w:ascii="Times New Roman" w:hAnsi="Times New Roman" w:cs="Times New Roman"/>
                <w:color w:val="auto"/>
              </w:rPr>
              <w:t xml:space="preserve">unrelated to </w:t>
            </w:r>
            <w:r w:rsidR="00E0794C" w:rsidRPr="00950B5D">
              <w:rPr>
                <w:rFonts w:ascii="Times New Roman" w:hAnsi="Times New Roman" w:cs="Times New Roman"/>
                <w:color w:val="auto"/>
              </w:rPr>
              <w:t>BIOSUM</w:t>
            </w:r>
            <w:r>
              <w:rPr>
                <w:rFonts w:ascii="Times New Roman" w:hAnsi="Times New Roman" w:cs="Times New Roman"/>
                <w:color w:val="auto"/>
              </w:rPr>
              <w:t xml:space="preserve"> analysis</w:t>
            </w:r>
            <w:r w:rsidR="00E0794C" w:rsidRPr="00950B5D">
              <w:rPr>
                <w:rFonts w:ascii="Times New Roman" w:hAnsi="Times New Roman" w:cs="Times New Roman"/>
                <w:color w:val="auto"/>
              </w:rPr>
              <w:t xml:space="preserve">, the R software and </w:t>
            </w:r>
            <w:r w:rsidR="006B7823">
              <w:rPr>
                <w:rFonts w:ascii="Times New Roman" w:hAnsi="Times New Roman" w:cs="Times New Roman"/>
                <w:color w:val="auto"/>
              </w:rPr>
              <w:t>RSQLite</w:t>
            </w:r>
            <w:r w:rsidR="00E0794C" w:rsidRPr="00950B5D">
              <w:rPr>
                <w:rFonts w:ascii="Times New Roman" w:hAnsi="Times New Roman" w:cs="Times New Roman"/>
                <w:color w:val="auto"/>
              </w:rPr>
              <w:t xml:space="preserve"> </w:t>
            </w:r>
            <w:r w:rsidR="006B7823">
              <w:rPr>
                <w:rFonts w:ascii="Times New Roman" w:hAnsi="Times New Roman" w:cs="Times New Roman"/>
                <w:color w:val="auto"/>
              </w:rPr>
              <w:t>package</w:t>
            </w:r>
            <w:r w:rsidR="00E0794C" w:rsidRPr="00950B5D">
              <w:rPr>
                <w:rFonts w:ascii="Times New Roman" w:hAnsi="Times New Roman" w:cs="Times New Roman"/>
                <w:color w:val="auto"/>
              </w:rPr>
              <w:t xml:space="preserve"> must </w:t>
            </w:r>
            <w:r>
              <w:rPr>
                <w:rFonts w:ascii="Times New Roman" w:hAnsi="Times New Roman" w:cs="Times New Roman"/>
                <w:color w:val="auto"/>
              </w:rPr>
              <w:t xml:space="preserve">also be </w:t>
            </w:r>
            <w:r w:rsidR="00E0794C" w:rsidRPr="00950B5D">
              <w:rPr>
                <w:rFonts w:ascii="Times New Roman" w:hAnsi="Times New Roman" w:cs="Times New Roman"/>
                <w:color w:val="auto"/>
              </w:rPr>
              <w:t xml:space="preserve">installed </w:t>
            </w:r>
            <w:r>
              <w:rPr>
                <w:rFonts w:ascii="Times New Roman" w:hAnsi="Times New Roman" w:cs="Times New Roman"/>
                <w:color w:val="auto"/>
              </w:rPr>
              <w:t xml:space="preserve">to enable </w:t>
            </w:r>
            <w:r w:rsidR="00E0794C" w:rsidRPr="00950B5D">
              <w:rPr>
                <w:rFonts w:ascii="Times New Roman" w:hAnsi="Times New Roman" w:cs="Times New Roman"/>
                <w:color w:val="auto"/>
              </w:rPr>
              <w:t xml:space="preserve">OPCOST </w:t>
            </w:r>
            <w:r>
              <w:rPr>
                <w:rFonts w:ascii="Times New Roman" w:hAnsi="Times New Roman" w:cs="Times New Roman"/>
                <w:color w:val="auto"/>
              </w:rPr>
              <w:t xml:space="preserve">to </w:t>
            </w:r>
            <w:r w:rsidR="00E0794C" w:rsidRPr="00950B5D">
              <w:rPr>
                <w:rFonts w:ascii="Times New Roman" w:hAnsi="Times New Roman" w:cs="Times New Roman"/>
                <w:color w:val="auto"/>
              </w:rPr>
              <w:t xml:space="preserve">estimate costs of </w:t>
            </w:r>
            <w:r>
              <w:rPr>
                <w:rFonts w:ascii="Times New Roman" w:hAnsi="Times New Roman" w:cs="Times New Roman"/>
                <w:color w:val="auto"/>
              </w:rPr>
              <w:t xml:space="preserve">forest </w:t>
            </w:r>
            <w:r w:rsidR="00E0794C" w:rsidRPr="00950B5D">
              <w:rPr>
                <w:rFonts w:ascii="Times New Roman" w:hAnsi="Times New Roman" w:cs="Times New Roman"/>
                <w:color w:val="auto"/>
              </w:rPr>
              <w:t xml:space="preserve">operations. </w:t>
            </w:r>
            <w:r>
              <w:rPr>
                <w:rFonts w:ascii="Times New Roman" w:hAnsi="Times New Roman" w:cs="Times New Roman"/>
                <w:color w:val="auto"/>
              </w:rPr>
              <w:t xml:space="preserve">Install </w:t>
            </w:r>
            <w:r w:rsidR="00E0794C" w:rsidRPr="00950B5D">
              <w:rPr>
                <w:rFonts w:ascii="Times New Roman" w:hAnsi="Times New Roman" w:cs="Times New Roman"/>
                <w:color w:val="auto"/>
              </w:rPr>
              <w:t xml:space="preserve">the FIA BIOSUM MANAGER </w:t>
            </w:r>
            <w:r>
              <w:rPr>
                <w:rFonts w:ascii="Times New Roman" w:hAnsi="Times New Roman" w:cs="Times New Roman"/>
                <w:color w:val="auto"/>
              </w:rPr>
              <w:t>last</w:t>
            </w:r>
            <w:r w:rsidR="00E0794C" w:rsidRPr="00950B5D">
              <w:rPr>
                <w:rFonts w:ascii="Times New Roman" w:hAnsi="Times New Roman" w:cs="Times New Roman"/>
                <w:color w:val="auto"/>
              </w:rPr>
              <w:t xml:space="preserve">. </w:t>
            </w:r>
          </w:p>
          <w:p w14:paraId="20304F41" w14:textId="77777777" w:rsidR="00987D43" w:rsidRDefault="00987D43" w:rsidP="00950B5D">
            <w:pPr>
              <w:pStyle w:val="Default"/>
              <w:ind w:left="720" w:right="706"/>
              <w:rPr>
                <w:rFonts w:ascii="Times New Roman" w:hAnsi="Times New Roman" w:cs="Times New Roman"/>
                <w:color w:val="auto"/>
              </w:rPr>
            </w:pPr>
          </w:p>
          <w:p w14:paraId="785D3BD7" w14:textId="72EF9FC5" w:rsidR="00E0794C" w:rsidRPr="00950B5D" w:rsidRDefault="00E0794C" w:rsidP="00950B5D">
            <w:pPr>
              <w:pStyle w:val="Default"/>
              <w:ind w:left="720" w:right="706"/>
              <w:rPr>
                <w:rFonts w:ascii="Times New Roman" w:hAnsi="Times New Roman" w:cs="Times New Roman"/>
                <w:color w:val="auto"/>
              </w:rPr>
            </w:pPr>
            <w:r w:rsidRPr="00950B5D">
              <w:rPr>
                <w:rFonts w:ascii="Times New Roman" w:hAnsi="Times New Roman" w:cs="Times New Roman"/>
                <w:color w:val="auto"/>
              </w:rPr>
              <w:t xml:space="preserve">If </w:t>
            </w:r>
            <w:r w:rsidR="006B7823">
              <w:rPr>
                <w:rFonts w:ascii="Times New Roman" w:hAnsi="Times New Roman" w:cs="Times New Roman"/>
                <w:color w:val="auto"/>
              </w:rPr>
              <w:t>RSQLite</w:t>
            </w:r>
            <w:r w:rsidRPr="00950B5D">
              <w:rPr>
                <w:rFonts w:ascii="Times New Roman" w:hAnsi="Times New Roman" w:cs="Times New Roman"/>
                <w:color w:val="auto"/>
              </w:rPr>
              <w:t xml:space="preserve"> </w:t>
            </w:r>
            <w:r w:rsidR="00322350">
              <w:rPr>
                <w:rFonts w:ascii="Times New Roman" w:hAnsi="Times New Roman" w:cs="Times New Roman"/>
                <w:color w:val="auto"/>
              </w:rPr>
              <w:t>is</w:t>
            </w:r>
            <w:r w:rsidR="00322350" w:rsidRPr="00950B5D">
              <w:rPr>
                <w:rFonts w:ascii="Times New Roman" w:hAnsi="Times New Roman" w:cs="Times New Roman"/>
                <w:color w:val="auto"/>
              </w:rPr>
              <w:t xml:space="preserve"> </w:t>
            </w:r>
            <w:r w:rsidRPr="00950B5D">
              <w:rPr>
                <w:rFonts w:ascii="Times New Roman" w:hAnsi="Times New Roman" w:cs="Times New Roman"/>
                <w:color w:val="auto"/>
              </w:rPr>
              <w:t xml:space="preserve">already installed on </w:t>
            </w:r>
            <w:r w:rsidR="00987D43">
              <w:rPr>
                <w:rFonts w:ascii="Times New Roman" w:hAnsi="Times New Roman" w:cs="Times New Roman"/>
                <w:color w:val="auto"/>
              </w:rPr>
              <w:t xml:space="preserve">your </w:t>
            </w:r>
            <w:r w:rsidRPr="00950B5D">
              <w:rPr>
                <w:rFonts w:ascii="Times New Roman" w:hAnsi="Times New Roman" w:cs="Times New Roman"/>
                <w:color w:val="auto"/>
              </w:rPr>
              <w:t xml:space="preserve">computer, </w:t>
            </w:r>
            <w:r w:rsidR="00322350">
              <w:rPr>
                <w:rFonts w:ascii="Times New Roman" w:hAnsi="Times New Roman" w:cs="Times New Roman"/>
                <w:color w:val="auto"/>
              </w:rPr>
              <w:t>it does</w:t>
            </w:r>
            <w:r w:rsidRPr="00950B5D">
              <w:rPr>
                <w:rFonts w:ascii="Times New Roman" w:hAnsi="Times New Roman" w:cs="Times New Roman"/>
                <w:color w:val="auto"/>
              </w:rPr>
              <w:t xml:space="preserve"> not need to be reinstalled. The fia_biosum_setup.</w:t>
            </w:r>
            <w:r w:rsidR="009C6305">
              <w:rPr>
                <w:rFonts w:ascii="Times New Roman" w:hAnsi="Times New Roman" w:cs="Times New Roman"/>
                <w:color w:val="auto"/>
              </w:rPr>
              <w:t>zip</w:t>
            </w:r>
            <w:r w:rsidRPr="00950B5D">
              <w:rPr>
                <w:rFonts w:ascii="Times New Roman" w:hAnsi="Times New Roman" w:cs="Times New Roman"/>
                <w:color w:val="auto"/>
              </w:rPr>
              <w:t xml:space="preserve"> </w:t>
            </w:r>
            <w:r w:rsidR="008D57CE">
              <w:rPr>
                <w:rFonts w:ascii="Times New Roman" w:hAnsi="Times New Roman" w:cs="Times New Roman"/>
                <w:color w:val="auto"/>
              </w:rPr>
              <w:t xml:space="preserve">archive file </w:t>
            </w:r>
            <w:r w:rsidRPr="00950B5D">
              <w:rPr>
                <w:rFonts w:ascii="Times New Roman" w:hAnsi="Times New Roman" w:cs="Times New Roman"/>
                <w:color w:val="auto"/>
              </w:rPr>
              <w:t>contains all the files needed for a full install</w:t>
            </w:r>
            <w:r w:rsidR="007D460E">
              <w:rPr>
                <w:rFonts w:ascii="Times New Roman" w:hAnsi="Times New Roman" w:cs="Times New Roman"/>
                <w:color w:val="auto"/>
              </w:rPr>
              <w:t xml:space="preserve"> (other than the R and FVS Online software which are available separately at </w:t>
            </w:r>
            <w:hyperlink r:id="rId10" w:history="1">
              <w:r w:rsidR="007D460E" w:rsidRPr="0012576E">
                <w:rPr>
                  <w:rStyle w:val="Hyperlink"/>
                  <w:rFonts w:ascii="Times New Roman" w:hAnsi="Times New Roman" w:cs="Times New Roman"/>
                </w:rPr>
                <w:t>https://cran.r-project.org/</w:t>
              </w:r>
            </w:hyperlink>
            <w:r w:rsidR="007D460E">
              <w:rPr>
                <w:rFonts w:ascii="Times New Roman" w:hAnsi="Times New Roman" w:cs="Times New Roman"/>
                <w:color w:val="auto"/>
              </w:rPr>
              <w:t xml:space="preserve"> and </w:t>
            </w:r>
            <w:hyperlink r:id="rId11" w:history="1">
              <w:r w:rsidR="007D460E" w:rsidRPr="0012576E">
                <w:rPr>
                  <w:rStyle w:val="Hyperlink"/>
                  <w:rFonts w:ascii="Times New Roman" w:hAnsi="Times New Roman" w:cs="Times New Roman"/>
                </w:rPr>
                <w:t>https://www.fs.fed.us/fvs/</w:t>
              </w:r>
            </w:hyperlink>
            <w:r w:rsidR="007D460E">
              <w:rPr>
                <w:rFonts w:ascii="Times New Roman" w:hAnsi="Times New Roman" w:cs="Times New Roman"/>
                <w:color w:val="auto"/>
              </w:rPr>
              <w:t xml:space="preserve">  respectively</w:t>
            </w:r>
            <w:r w:rsidRPr="00950B5D">
              <w:rPr>
                <w:rFonts w:ascii="Times New Roman" w:hAnsi="Times New Roman" w:cs="Times New Roman"/>
                <w:color w:val="auto"/>
              </w:rPr>
              <w:t>. It is best to unzip this to the root directory of the C drive (specify C:\ as the location to install</w:t>
            </w:r>
            <w:r w:rsidR="009C6305">
              <w:rPr>
                <w:rFonts w:ascii="Times New Roman" w:hAnsi="Times New Roman" w:cs="Times New Roman"/>
                <w:color w:val="auto"/>
              </w:rPr>
              <w:t>—</w:t>
            </w:r>
            <w:r w:rsidR="00875873">
              <w:rPr>
                <w:rFonts w:ascii="Times New Roman" w:hAnsi="Times New Roman" w:cs="Times New Roman"/>
                <w:color w:val="auto"/>
              </w:rPr>
              <w:t>the installed</w:t>
            </w:r>
            <w:r w:rsidR="009C6305">
              <w:rPr>
                <w:rFonts w:ascii="Times New Roman" w:hAnsi="Times New Roman" w:cs="Times New Roman"/>
                <w:color w:val="auto"/>
              </w:rPr>
              <w:t xml:space="preserve"> will </w:t>
            </w:r>
            <w:r w:rsidR="00875873">
              <w:rPr>
                <w:rFonts w:ascii="Times New Roman" w:hAnsi="Times New Roman" w:cs="Times New Roman"/>
                <w:color w:val="auto"/>
              </w:rPr>
              <w:t xml:space="preserve">then </w:t>
            </w:r>
            <w:r w:rsidR="009C6305">
              <w:rPr>
                <w:rFonts w:ascii="Times New Roman" w:hAnsi="Times New Roman" w:cs="Times New Roman"/>
                <w:color w:val="auto"/>
              </w:rPr>
              <w:t xml:space="preserve">create </w:t>
            </w:r>
            <w:r w:rsidR="00875873">
              <w:rPr>
                <w:rFonts w:ascii="Times New Roman" w:hAnsi="Times New Roman" w:cs="Times New Roman"/>
                <w:color w:val="auto"/>
              </w:rPr>
              <w:t>folder named C:\</w:t>
            </w:r>
            <w:r w:rsidR="009C6305">
              <w:rPr>
                <w:rFonts w:ascii="Times New Roman" w:hAnsi="Times New Roman" w:cs="Times New Roman"/>
                <w:color w:val="auto"/>
              </w:rPr>
              <w:t>fia_biosum</w:t>
            </w:r>
            <w:r w:rsidR="00875873">
              <w:rPr>
                <w:rFonts w:ascii="Times New Roman" w:hAnsi="Times New Roman" w:cs="Times New Roman"/>
                <w:color w:val="auto"/>
              </w:rPr>
              <w:t>, with a setup folder, these installation instructions, and release notes</w:t>
            </w:r>
            <w:r w:rsidRPr="00950B5D">
              <w:rPr>
                <w:rFonts w:ascii="Times New Roman" w:hAnsi="Times New Roman" w:cs="Times New Roman"/>
                <w:color w:val="auto"/>
              </w:rPr>
              <w:t xml:space="preserve">). </w:t>
            </w:r>
          </w:p>
          <w:p w14:paraId="2BCD8F08" w14:textId="77777777" w:rsidR="00E0794C" w:rsidRPr="00950B5D" w:rsidRDefault="00E0794C" w:rsidP="00950B5D">
            <w:pPr>
              <w:pStyle w:val="Default"/>
              <w:ind w:left="720" w:right="706"/>
              <w:rPr>
                <w:rFonts w:ascii="Times New Roman" w:hAnsi="Times New Roman" w:cs="Times New Roman"/>
                <w:b/>
                <w:color w:val="auto"/>
                <w:sz w:val="28"/>
                <w:szCs w:val="28"/>
              </w:rPr>
            </w:pPr>
          </w:p>
        </w:tc>
      </w:tr>
    </w:tbl>
    <w:p w14:paraId="5CA81832" w14:textId="77777777" w:rsidR="0066516B" w:rsidRDefault="0066516B" w:rsidP="00E0794C">
      <w:pPr>
        <w:pStyle w:val="Default"/>
        <w:ind w:left="720" w:right="706"/>
        <w:rPr>
          <w:rFonts w:ascii="Times New Roman" w:hAnsi="Times New Roman" w:cs="Times New Roman"/>
          <w:b/>
          <w:color w:val="auto"/>
          <w:sz w:val="28"/>
          <w:szCs w:val="28"/>
        </w:rPr>
      </w:pPr>
    </w:p>
    <w:p w14:paraId="37B52057" w14:textId="77777777" w:rsidR="0066516B" w:rsidRPr="007E22DE" w:rsidRDefault="0066516B">
      <w:pPr>
        <w:pStyle w:val="Default"/>
        <w:ind w:left="720" w:right="706"/>
        <w:rPr>
          <w:rFonts w:ascii="Times New Roman" w:hAnsi="Times New Roman" w:cs="Times New Roman"/>
          <w:b/>
          <w:color w:val="auto"/>
          <w:sz w:val="28"/>
          <w:szCs w:val="28"/>
        </w:rPr>
      </w:pPr>
      <w:r>
        <w:rPr>
          <w:rFonts w:ascii="Times New Roman" w:hAnsi="Times New Roman" w:cs="Times New Roman"/>
          <w:b/>
          <w:color w:val="auto"/>
          <w:sz w:val="28"/>
          <w:szCs w:val="28"/>
        </w:rPr>
        <w:br w:type="page"/>
      </w:r>
      <w:r w:rsidR="00987D43" w:rsidDel="00987D43">
        <w:rPr>
          <w:b/>
          <w:sz w:val="28"/>
          <w:szCs w:val="28"/>
        </w:rPr>
        <w:lastRenderedPageBreak/>
        <w:t xml:space="preserve"> </w:t>
      </w:r>
    </w:p>
    <w:p w14:paraId="3AA66BD8" w14:textId="77777777" w:rsidR="00E0794C" w:rsidRDefault="00E0794C" w:rsidP="00E0794C">
      <w:pPr>
        <w:tabs>
          <w:tab w:val="left" w:pos="720"/>
        </w:tabs>
        <w:ind w:right="720"/>
        <w:rPr>
          <w:b/>
          <w:sz w:val="28"/>
          <w:szCs w:val="28"/>
        </w:rPr>
      </w:pPr>
      <w:r>
        <w:rPr>
          <w:b/>
          <w:sz w:val="28"/>
          <w:szCs w:val="28"/>
        </w:rPr>
        <w:t xml:space="preserve">      </w:t>
      </w:r>
      <w:r w:rsidR="00355AA8">
        <w:rPr>
          <w:b/>
        </w:rPr>
        <w:t xml:space="preserve">RUN ELEVATED </w:t>
      </w:r>
      <w:r>
        <w:rPr>
          <w:b/>
        </w:rPr>
        <w:t>PRIVILEGES OVERVIEW</w:t>
      </w:r>
      <w:r w:rsidR="00355AA8">
        <w:rPr>
          <w:b/>
        </w:rPr>
        <w:t xml:space="preserve"> (Forest Service users)</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8"/>
      </w:tblGrid>
      <w:tr w:rsidR="00950B5D" w14:paraId="745146C6" w14:textId="77777777" w:rsidTr="00950B5D">
        <w:tc>
          <w:tcPr>
            <w:tcW w:w="10278" w:type="dxa"/>
            <w:shd w:val="clear" w:color="auto" w:fill="auto"/>
          </w:tcPr>
          <w:p w14:paraId="1D8406D3" w14:textId="77777777" w:rsidR="00E0794C" w:rsidRPr="00950B5D" w:rsidRDefault="00E0794C" w:rsidP="00950B5D">
            <w:pPr>
              <w:pStyle w:val="Default"/>
              <w:ind w:left="540" w:right="706"/>
              <w:rPr>
                <w:rFonts w:ascii="Times New Roman" w:hAnsi="Times New Roman" w:cs="Times New Roman"/>
                <w:color w:val="auto"/>
              </w:rPr>
            </w:pPr>
          </w:p>
          <w:p w14:paraId="6D069FD2" w14:textId="44D12085" w:rsidR="00E0794C" w:rsidRDefault="00E0794C" w:rsidP="00950B5D">
            <w:pPr>
              <w:pStyle w:val="Default"/>
              <w:ind w:left="540" w:right="706"/>
              <w:rPr>
                <w:rFonts w:ascii="Times New Roman" w:hAnsi="Times New Roman" w:cs="Times New Roman"/>
                <w:color w:val="auto"/>
              </w:rPr>
            </w:pPr>
            <w:r w:rsidRPr="00950B5D">
              <w:rPr>
                <w:rFonts w:ascii="Times New Roman" w:hAnsi="Times New Roman" w:cs="Times New Roman"/>
                <w:color w:val="auto"/>
              </w:rPr>
              <w:t xml:space="preserve">To install </w:t>
            </w:r>
            <w:r w:rsidR="006D01F1">
              <w:rPr>
                <w:rFonts w:ascii="Times New Roman" w:hAnsi="Times New Roman" w:cs="Times New Roman"/>
                <w:color w:val="auto"/>
              </w:rPr>
              <w:t>or</w:t>
            </w:r>
            <w:r w:rsidR="006D01F1" w:rsidRPr="00950B5D">
              <w:rPr>
                <w:rFonts w:ascii="Times New Roman" w:hAnsi="Times New Roman" w:cs="Times New Roman"/>
                <w:color w:val="auto"/>
              </w:rPr>
              <w:t xml:space="preserve"> </w:t>
            </w:r>
            <w:r w:rsidRPr="00950B5D">
              <w:rPr>
                <w:rFonts w:ascii="Times New Roman" w:hAnsi="Times New Roman" w:cs="Times New Roman"/>
                <w:color w:val="auto"/>
              </w:rPr>
              <w:t>uninstall the software (</w:t>
            </w:r>
            <w:r w:rsidR="006D01F1">
              <w:rPr>
                <w:rFonts w:ascii="Times New Roman" w:hAnsi="Times New Roman" w:cs="Times New Roman"/>
                <w:color w:val="auto"/>
              </w:rPr>
              <w:t xml:space="preserve">via the </w:t>
            </w:r>
            <w:r w:rsidRPr="00950B5D">
              <w:rPr>
                <w:rFonts w:ascii="Times New Roman" w:hAnsi="Times New Roman" w:cs="Times New Roman"/>
                <w:color w:val="auto"/>
              </w:rPr>
              <w:t>.MSI</w:t>
            </w:r>
            <w:r w:rsidR="006D01F1">
              <w:rPr>
                <w:rFonts w:ascii="Times New Roman" w:hAnsi="Times New Roman" w:cs="Times New Roman"/>
                <w:color w:val="auto"/>
              </w:rPr>
              <w:t xml:space="preserve"> file</w:t>
            </w:r>
            <w:r w:rsidRPr="00950B5D">
              <w:rPr>
                <w:rFonts w:ascii="Times New Roman" w:hAnsi="Times New Roman" w:cs="Times New Roman"/>
                <w:color w:val="auto"/>
              </w:rPr>
              <w:t>) requires administrative privileges. F</w:t>
            </w:r>
            <w:r w:rsidR="006D01F1">
              <w:rPr>
                <w:rFonts w:ascii="Times New Roman" w:hAnsi="Times New Roman" w:cs="Times New Roman"/>
                <w:color w:val="auto"/>
              </w:rPr>
              <w:t xml:space="preserve">orest </w:t>
            </w:r>
            <w:r w:rsidRPr="00950B5D">
              <w:rPr>
                <w:rFonts w:ascii="Times New Roman" w:hAnsi="Times New Roman" w:cs="Times New Roman"/>
                <w:color w:val="auto"/>
              </w:rPr>
              <w:t>S</w:t>
            </w:r>
            <w:r w:rsidR="006D01F1">
              <w:rPr>
                <w:rFonts w:ascii="Times New Roman" w:hAnsi="Times New Roman" w:cs="Times New Roman"/>
                <w:color w:val="auto"/>
              </w:rPr>
              <w:t>ervice</w:t>
            </w:r>
            <w:r w:rsidRPr="00950B5D">
              <w:rPr>
                <w:rFonts w:ascii="Times New Roman" w:hAnsi="Times New Roman" w:cs="Times New Roman"/>
                <w:color w:val="auto"/>
              </w:rPr>
              <w:t xml:space="preserve"> </w:t>
            </w:r>
            <w:r w:rsidR="001041E3">
              <w:rPr>
                <w:rFonts w:ascii="Times New Roman" w:hAnsi="Times New Roman" w:cs="Times New Roman"/>
                <w:color w:val="auto"/>
              </w:rPr>
              <w:t>users will typically be operating with a</w:t>
            </w:r>
            <w:r w:rsidR="00D360E7">
              <w:rPr>
                <w:rFonts w:ascii="Times New Roman" w:hAnsi="Times New Roman" w:cs="Times New Roman"/>
                <w:color w:val="auto"/>
              </w:rPr>
              <w:t xml:space="preserve"> Forest Service computer with a standardized</w:t>
            </w:r>
            <w:r w:rsidR="001041E3">
              <w:rPr>
                <w:rFonts w:ascii="Times New Roman" w:hAnsi="Times New Roman" w:cs="Times New Roman"/>
                <w:color w:val="auto"/>
              </w:rPr>
              <w:t xml:space="preserve"> </w:t>
            </w:r>
            <w:r w:rsidR="006D01F1">
              <w:rPr>
                <w:rFonts w:ascii="Times New Roman" w:hAnsi="Times New Roman" w:cs="Times New Roman"/>
                <w:color w:val="auto"/>
              </w:rPr>
              <w:t>“</w:t>
            </w:r>
            <w:r w:rsidRPr="00950B5D">
              <w:rPr>
                <w:rFonts w:ascii="Times New Roman" w:hAnsi="Times New Roman" w:cs="Times New Roman"/>
                <w:color w:val="auto"/>
              </w:rPr>
              <w:t>imaged</w:t>
            </w:r>
            <w:r w:rsidR="006D01F1">
              <w:rPr>
                <w:rFonts w:ascii="Times New Roman" w:hAnsi="Times New Roman" w:cs="Times New Roman"/>
                <w:color w:val="auto"/>
              </w:rPr>
              <w:t>”</w:t>
            </w:r>
            <w:r w:rsidRPr="00950B5D">
              <w:rPr>
                <w:rFonts w:ascii="Times New Roman" w:hAnsi="Times New Roman" w:cs="Times New Roman"/>
                <w:color w:val="auto"/>
              </w:rPr>
              <w:t xml:space="preserve"> operating system </w:t>
            </w:r>
            <w:r w:rsidR="001041E3">
              <w:rPr>
                <w:rFonts w:ascii="Times New Roman" w:hAnsi="Times New Roman" w:cs="Times New Roman"/>
                <w:color w:val="auto"/>
              </w:rPr>
              <w:t>that does not grant the user</w:t>
            </w:r>
            <w:r w:rsidR="006D01F1">
              <w:rPr>
                <w:rFonts w:ascii="Times New Roman" w:hAnsi="Times New Roman" w:cs="Times New Roman"/>
                <w:color w:val="auto"/>
              </w:rPr>
              <w:t xml:space="preserve"> </w:t>
            </w:r>
            <w:r w:rsidRPr="00950B5D">
              <w:rPr>
                <w:rFonts w:ascii="Times New Roman" w:hAnsi="Times New Roman" w:cs="Times New Roman"/>
                <w:color w:val="auto"/>
              </w:rPr>
              <w:t>admin privileges</w:t>
            </w:r>
            <w:r w:rsidR="001041E3">
              <w:rPr>
                <w:rFonts w:ascii="Times New Roman" w:hAnsi="Times New Roman" w:cs="Times New Roman"/>
                <w:color w:val="auto"/>
              </w:rPr>
              <w:t xml:space="preserve">. For installation steps </w:t>
            </w:r>
            <w:r w:rsidR="007C409F">
              <w:rPr>
                <w:rFonts w:ascii="Times New Roman" w:hAnsi="Times New Roman" w:cs="Times New Roman"/>
                <w:color w:val="auto"/>
              </w:rPr>
              <w:t xml:space="preserve">requiring administrative privileges </w:t>
            </w:r>
            <w:r w:rsidRPr="00950B5D">
              <w:rPr>
                <w:rFonts w:ascii="Times New Roman" w:hAnsi="Times New Roman" w:cs="Times New Roman"/>
                <w:color w:val="auto"/>
              </w:rPr>
              <w:t xml:space="preserve">there are 2 </w:t>
            </w:r>
            <w:r w:rsidR="007C409F">
              <w:rPr>
                <w:rFonts w:ascii="Times New Roman" w:hAnsi="Times New Roman" w:cs="Times New Roman"/>
                <w:color w:val="auto"/>
              </w:rPr>
              <w:t>alternatives</w:t>
            </w:r>
            <w:r w:rsidR="00932EF5">
              <w:rPr>
                <w:rFonts w:ascii="Times New Roman" w:hAnsi="Times New Roman" w:cs="Times New Roman"/>
                <w:color w:val="auto"/>
              </w:rPr>
              <w:t xml:space="preserve"> for the CHD representative to follow when they remote into your computer</w:t>
            </w:r>
            <w:r w:rsidRPr="00950B5D">
              <w:rPr>
                <w:rFonts w:ascii="Times New Roman" w:hAnsi="Times New Roman" w:cs="Times New Roman"/>
                <w:color w:val="auto"/>
              </w:rPr>
              <w:t xml:space="preserve">: </w:t>
            </w:r>
          </w:p>
          <w:p w14:paraId="322E2CF5" w14:textId="77777777" w:rsidR="007866D7" w:rsidRPr="00950B5D" w:rsidRDefault="007866D7" w:rsidP="00950B5D">
            <w:pPr>
              <w:pStyle w:val="Default"/>
              <w:ind w:left="540" w:right="706"/>
              <w:rPr>
                <w:rFonts w:ascii="Times New Roman" w:hAnsi="Times New Roman" w:cs="Times New Roman"/>
                <w:color w:val="auto"/>
              </w:rPr>
            </w:pPr>
          </w:p>
          <w:p w14:paraId="307F7B9C" w14:textId="5D948F66" w:rsidR="00E0794C" w:rsidRPr="00950B5D" w:rsidRDefault="00E0794C" w:rsidP="00031E4D">
            <w:pPr>
              <w:pStyle w:val="Default"/>
              <w:numPr>
                <w:ilvl w:val="0"/>
                <w:numId w:val="6"/>
              </w:numPr>
              <w:ind w:right="706"/>
              <w:rPr>
                <w:rFonts w:ascii="Times New Roman" w:hAnsi="Times New Roman" w:cs="Times New Roman"/>
                <w:color w:val="auto"/>
              </w:rPr>
            </w:pPr>
            <w:r w:rsidRPr="00950B5D">
              <w:rPr>
                <w:rFonts w:ascii="Times New Roman" w:hAnsi="Times New Roman" w:cs="Times New Roman"/>
                <w:color w:val="auto"/>
              </w:rPr>
              <w:t>Right-click the install file</w:t>
            </w:r>
            <w:r w:rsidR="001041E3">
              <w:rPr>
                <w:rFonts w:ascii="Times New Roman" w:hAnsi="Times New Roman" w:cs="Times New Roman"/>
                <w:color w:val="auto"/>
              </w:rPr>
              <w:t xml:space="preserve"> (e.g., the msi) or command</w:t>
            </w:r>
            <w:r w:rsidRPr="00950B5D">
              <w:rPr>
                <w:rFonts w:ascii="Times New Roman" w:hAnsi="Times New Roman" w:cs="Times New Roman"/>
                <w:color w:val="auto"/>
              </w:rPr>
              <w:t xml:space="preserve"> </w:t>
            </w:r>
            <w:r w:rsidR="001041E3">
              <w:rPr>
                <w:rFonts w:ascii="Times New Roman" w:hAnsi="Times New Roman" w:cs="Times New Roman"/>
                <w:color w:val="auto"/>
              </w:rPr>
              <w:t xml:space="preserve">(e.g., odbcad32.exe) </w:t>
            </w:r>
            <w:r w:rsidRPr="00950B5D">
              <w:rPr>
                <w:rFonts w:ascii="Times New Roman" w:hAnsi="Times New Roman" w:cs="Times New Roman"/>
                <w:color w:val="auto"/>
              </w:rPr>
              <w:t>and select &lt;Install</w:t>
            </w:r>
            <w:r w:rsidR="00932EF5">
              <w:rPr>
                <w:rFonts w:ascii="Times New Roman" w:hAnsi="Times New Roman" w:cs="Times New Roman"/>
                <w:color w:val="auto"/>
              </w:rPr>
              <w:t>&gt; or &lt;Open</w:t>
            </w:r>
            <w:proofErr w:type="gramStart"/>
            <w:r w:rsidR="00932EF5">
              <w:rPr>
                <w:rFonts w:ascii="Times New Roman" w:hAnsi="Times New Roman" w:cs="Times New Roman"/>
                <w:color w:val="auto"/>
              </w:rPr>
              <w:t xml:space="preserve">&gt; </w:t>
            </w:r>
            <w:r w:rsidRPr="00950B5D">
              <w:rPr>
                <w:rFonts w:ascii="Times New Roman" w:hAnsi="Times New Roman" w:cs="Times New Roman"/>
                <w:color w:val="auto"/>
              </w:rPr>
              <w:t xml:space="preserve"> </w:t>
            </w:r>
            <w:r w:rsidR="007866D7">
              <w:rPr>
                <w:rFonts w:ascii="Times New Roman" w:hAnsi="Times New Roman" w:cs="Times New Roman"/>
                <w:color w:val="auto"/>
              </w:rPr>
              <w:t>,</w:t>
            </w:r>
            <w:proofErr w:type="gramEnd"/>
            <w:r w:rsidR="007866D7">
              <w:rPr>
                <w:rFonts w:ascii="Times New Roman" w:hAnsi="Times New Roman" w:cs="Times New Roman"/>
                <w:color w:val="auto"/>
              </w:rPr>
              <w:t xml:space="preserve"> or </w:t>
            </w:r>
          </w:p>
          <w:p w14:paraId="25B5E9E3" w14:textId="42772D9C" w:rsidR="00E0794C" w:rsidRPr="00950B5D" w:rsidRDefault="00E0794C" w:rsidP="00031E4D">
            <w:pPr>
              <w:pStyle w:val="Default"/>
              <w:numPr>
                <w:ilvl w:val="0"/>
                <w:numId w:val="6"/>
              </w:numPr>
              <w:ind w:right="706"/>
              <w:rPr>
                <w:rFonts w:ascii="Times New Roman" w:hAnsi="Times New Roman" w:cs="Times New Roman"/>
                <w:color w:val="auto"/>
              </w:rPr>
            </w:pPr>
            <w:r w:rsidRPr="00950B5D">
              <w:rPr>
                <w:rFonts w:ascii="Times New Roman" w:hAnsi="Times New Roman" w:cs="Times New Roman"/>
                <w:color w:val="auto"/>
              </w:rPr>
              <w:t xml:space="preserve">Shell </w:t>
            </w:r>
            <w:r w:rsidR="001041E3">
              <w:rPr>
                <w:rFonts w:ascii="Times New Roman" w:hAnsi="Times New Roman" w:cs="Times New Roman"/>
                <w:color w:val="auto"/>
              </w:rPr>
              <w:t xml:space="preserve">to </w:t>
            </w:r>
            <w:r w:rsidRPr="00950B5D">
              <w:rPr>
                <w:rFonts w:ascii="Times New Roman" w:hAnsi="Times New Roman" w:cs="Times New Roman"/>
                <w:color w:val="auto"/>
              </w:rPr>
              <w:t>a command prompt by selecting</w:t>
            </w:r>
            <w:r w:rsidR="001041E3">
              <w:rPr>
                <w:rFonts w:ascii="Times New Roman" w:hAnsi="Times New Roman" w:cs="Times New Roman"/>
                <w:color w:val="auto"/>
              </w:rPr>
              <w:t xml:space="preserve"> locating (in File Explorer) and right-clicking on the file </w:t>
            </w:r>
            <w:r w:rsidR="001041E3" w:rsidRPr="001041E3">
              <w:rPr>
                <w:rFonts w:ascii="Times New Roman" w:hAnsi="Times New Roman" w:cs="Times New Roman"/>
                <w:color w:val="auto"/>
              </w:rPr>
              <w:t>C:\Windows\SysWOW64</w:t>
            </w:r>
            <w:r w:rsidR="001041E3">
              <w:rPr>
                <w:rFonts w:ascii="Times New Roman" w:hAnsi="Times New Roman" w:cs="Times New Roman"/>
                <w:color w:val="auto"/>
              </w:rPr>
              <w:t>\cmd.exe, then</w:t>
            </w:r>
            <w:r w:rsidRPr="00950B5D">
              <w:rPr>
                <w:rFonts w:ascii="Times New Roman" w:hAnsi="Times New Roman" w:cs="Times New Roman"/>
                <w:color w:val="auto"/>
              </w:rPr>
              <w:t xml:space="preserve"> selecting &lt;Run </w:t>
            </w:r>
            <w:r w:rsidR="00932EF5">
              <w:rPr>
                <w:rFonts w:ascii="Times New Roman" w:hAnsi="Times New Roman" w:cs="Times New Roman"/>
                <w:color w:val="auto"/>
              </w:rPr>
              <w:t>as Administrator</w:t>
            </w:r>
            <w:r w:rsidRPr="00950B5D">
              <w:rPr>
                <w:rFonts w:ascii="Times New Roman" w:hAnsi="Times New Roman" w:cs="Times New Roman"/>
                <w:color w:val="auto"/>
              </w:rPr>
              <w:t xml:space="preserve">&gt;. From the </w:t>
            </w:r>
            <w:r w:rsidR="00932EF5">
              <w:rPr>
                <w:rFonts w:ascii="Times New Roman" w:hAnsi="Times New Roman" w:cs="Times New Roman"/>
                <w:color w:val="auto"/>
              </w:rPr>
              <w:t xml:space="preserve">administrator-enable </w:t>
            </w:r>
            <w:r w:rsidRPr="00950B5D">
              <w:rPr>
                <w:rFonts w:ascii="Times New Roman" w:hAnsi="Times New Roman" w:cs="Times New Roman"/>
                <w:color w:val="auto"/>
              </w:rPr>
              <w:t>command prompt</w:t>
            </w:r>
            <w:r w:rsidR="001041E3">
              <w:rPr>
                <w:rFonts w:ascii="Times New Roman" w:hAnsi="Times New Roman" w:cs="Times New Roman"/>
                <w:color w:val="auto"/>
              </w:rPr>
              <w:t>,</w:t>
            </w:r>
            <w:r w:rsidRPr="00950B5D">
              <w:rPr>
                <w:rFonts w:ascii="Times New Roman" w:hAnsi="Times New Roman" w:cs="Times New Roman"/>
                <w:color w:val="auto"/>
              </w:rPr>
              <w:t xml:space="preserve"> navigate to the folder location of the BIOSUM install files and run each of them from </w:t>
            </w:r>
            <w:proofErr w:type="gramStart"/>
            <w:r w:rsidRPr="00950B5D">
              <w:rPr>
                <w:rFonts w:ascii="Times New Roman" w:hAnsi="Times New Roman" w:cs="Times New Roman"/>
                <w:color w:val="auto"/>
              </w:rPr>
              <w:t xml:space="preserve">the </w:t>
            </w:r>
            <w:r w:rsidR="00932EF5">
              <w:rPr>
                <w:rFonts w:ascii="Times New Roman" w:hAnsi="Times New Roman" w:cs="Times New Roman"/>
                <w:color w:val="auto"/>
              </w:rPr>
              <w:t>this</w:t>
            </w:r>
            <w:proofErr w:type="gramEnd"/>
            <w:r w:rsidR="00932EF5">
              <w:rPr>
                <w:rFonts w:ascii="Times New Roman" w:hAnsi="Times New Roman" w:cs="Times New Roman"/>
                <w:color w:val="auto"/>
              </w:rPr>
              <w:t xml:space="preserve"> administrator privileged </w:t>
            </w:r>
            <w:r w:rsidRPr="00950B5D">
              <w:rPr>
                <w:rFonts w:ascii="Times New Roman" w:hAnsi="Times New Roman" w:cs="Times New Roman"/>
                <w:color w:val="auto"/>
              </w:rPr>
              <w:t xml:space="preserve">command prompt. This is the PREFERRED and only FULLY TESTED approach. </w:t>
            </w:r>
          </w:p>
          <w:p w14:paraId="4EDA779D" w14:textId="77777777" w:rsidR="00E0794C" w:rsidRPr="00950B5D" w:rsidRDefault="00E0794C" w:rsidP="00950B5D">
            <w:pPr>
              <w:pStyle w:val="Default"/>
              <w:rPr>
                <w:rFonts w:ascii="Calibri" w:hAnsi="Calibri" w:cs="Calibri"/>
                <w:color w:val="1E477B"/>
                <w:sz w:val="22"/>
                <w:szCs w:val="22"/>
              </w:rPr>
            </w:pPr>
          </w:p>
          <w:p w14:paraId="5C9FB42C" w14:textId="77777777" w:rsidR="007866D7" w:rsidRPr="00950B5D" w:rsidRDefault="007866D7" w:rsidP="00736417">
            <w:pPr>
              <w:pStyle w:val="Default"/>
              <w:ind w:right="706"/>
              <w:rPr>
                <w:rFonts w:ascii="Times New Roman" w:hAnsi="Times New Roman" w:cs="Times New Roman"/>
                <w:color w:val="auto"/>
              </w:rPr>
            </w:pPr>
          </w:p>
          <w:p w14:paraId="75CFDC7D" w14:textId="77777777" w:rsidR="00E0794C" w:rsidRDefault="00444290" w:rsidP="00950B5D">
            <w:pPr>
              <w:pStyle w:val="Default"/>
              <w:ind w:left="540" w:right="706"/>
              <w:rPr>
                <w:rFonts w:ascii="Times New Roman" w:hAnsi="Times New Roman" w:cs="Times New Roman"/>
                <w:color w:val="auto"/>
              </w:rPr>
            </w:pPr>
            <w:r>
              <w:rPr>
                <w:rFonts w:ascii="Times New Roman" w:hAnsi="Times New Roman" w:cs="Times New Roman"/>
                <w:color w:val="auto"/>
              </w:rPr>
              <w:t>R</w:t>
            </w:r>
            <w:r w:rsidR="00E0794C" w:rsidRPr="00950B5D">
              <w:rPr>
                <w:rFonts w:ascii="Times New Roman" w:hAnsi="Times New Roman" w:cs="Times New Roman"/>
                <w:color w:val="auto"/>
              </w:rPr>
              <w:t xml:space="preserve">unning the BioSum software, once it has been successfully installed, does not require administrative privileges. By default, the BIOSUM software is installed for all user accounts. </w:t>
            </w:r>
          </w:p>
          <w:p w14:paraId="424AA5D0" w14:textId="77777777" w:rsidR="007866D7" w:rsidRPr="00950B5D" w:rsidRDefault="007866D7" w:rsidP="00950B5D">
            <w:pPr>
              <w:pStyle w:val="Default"/>
              <w:ind w:left="540" w:right="706"/>
              <w:rPr>
                <w:rFonts w:ascii="Times New Roman" w:hAnsi="Times New Roman" w:cs="Times New Roman"/>
                <w:color w:val="auto"/>
              </w:rPr>
            </w:pPr>
          </w:p>
          <w:p w14:paraId="44C806E3" w14:textId="77777777" w:rsidR="00E0794C" w:rsidRDefault="00E0794C" w:rsidP="00950B5D">
            <w:pPr>
              <w:pStyle w:val="Default"/>
              <w:ind w:left="540" w:right="706"/>
              <w:rPr>
                <w:rFonts w:ascii="Times New Roman" w:hAnsi="Times New Roman" w:cs="Times New Roman"/>
                <w:color w:val="auto"/>
              </w:rPr>
            </w:pPr>
            <w:r w:rsidRPr="00950B5D">
              <w:rPr>
                <w:rFonts w:ascii="Times New Roman" w:hAnsi="Times New Roman" w:cs="Times New Roman"/>
                <w:color w:val="auto"/>
              </w:rPr>
              <w:t xml:space="preserve">If you intend to open and edit BIOSUM MS Access files, make sure that the directory location </w:t>
            </w:r>
            <w:r w:rsidR="00444290">
              <w:rPr>
                <w:rFonts w:ascii="Times New Roman" w:hAnsi="Times New Roman" w:cs="Times New Roman"/>
                <w:color w:val="auto"/>
              </w:rPr>
              <w:t xml:space="preserve">that houses a BioSum project (which consists of a great many Access database files) </w:t>
            </w:r>
            <w:r w:rsidRPr="00950B5D">
              <w:rPr>
                <w:rFonts w:ascii="Times New Roman" w:hAnsi="Times New Roman" w:cs="Times New Roman"/>
                <w:color w:val="auto"/>
              </w:rPr>
              <w:t xml:space="preserve">of the file is set as a trusted location in the Access software settings (under options, trust center settings). </w:t>
            </w:r>
          </w:p>
          <w:p w14:paraId="48BD02A3" w14:textId="77777777" w:rsidR="007866D7" w:rsidRPr="00950B5D" w:rsidRDefault="007866D7" w:rsidP="00950B5D">
            <w:pPr>
              <w:pStyle w:val="Default"/>
              <w:ind w:left="540" w:right="706"/>
              <w:rPr>
                <w:rFonts w:ascii="Times New Roman" w:hAnsi="Times New Roman" w:cs="Times New Roman"/>
                <w:color w:val="auto"/>
              </w:rPr>
            </w:pPr>
          </w:p>
          <w:p w14:paraId="161B0EB2" w14:textId="711D9BE6" w:rsidR="00E0794C" w:rsidRDefault="00E0794C" w:rsidP="00950B5D">
            <w:pPr>
              <w:pStyle w:val="Default"/>
              <w:ind w:left="540" w:right="706"/>
              <w:rPr>
                <w:rFonts w:ascii="Times New Roman" w:hAnsi="Times New Roman" w:cs="Times New Roman"/>
                <w:color w:val="auto"/>
              </w:rPr>
            </w:pPr>
            <w:r w:rsidRPr="00950B5D">
              <w:rPr>
                <w:rFonts w:ascii="Times New Roman" w:hAnsi="Times New Roman" w:cs="Times New Roman"/>
                <w:color w:val="auto"/>
              </w:rPr>
              <w:t>The best way to make sure that installation components are installed under the admin privileges</w:t>
            </w:r>
            <w:r w:rsidR="007C409F">
              <w:rPr>
                <w:rFonts w:ascii="Times New Roman" w:hAnsi="Times New Roman" w:cs="Times New Roman"/>
                <w:color w:val="auto"/>
              </w:rPr>
              <w:t xml:space="preserve"> </w:t>
            </w:r>
            <w:r w:rsidRPr="00950B5D">
              <w:rPr>
                <w:rFonts w:ascii="Times New Roman" w:hAnsi="Times New Roman" w:cs="Times New Roman"/>
                <w:color w:val="auto"/>
              </w:rPr>
              <w:t xml:space="preserve">is to open a command window as admin and type the commands out in that command window. For example: </w:t>
            </w:r>
          </w:p>
          <w:p w14:paraId="219F8590" w14:textId="77777777" w:rsidR="007866D7" w:rsidRDefault="007866D7" w:rsidP="00A637C2">
            <w:pPr>
              <w:tabs>
                <w:tab w:val="left" w:pos="2160"/>
              </w:tabs>
              <w:ind w:right="706"/>
            </w:pPr>
          </w:p>
          <w:p w14:paraId="7FD39D95" w14:textId="77777777" w:rsidR="00E0794C" w:rsidRPr="00950B5D" w:rsidRDefault="00E0794C">
            <w:pPr>
              <w:tabs>
                <w:tab w:val="left" w:pos="2160"/>
              </w:tabs>
              <w:ind w:left="720" w:right="706"/>
            </w:pPr>
            <w:r w:rsidRPr="00E64D92">
              <w:t>When defining the ODBC entries make sure ODBCAD32.EXE is started from the c:\windows\</w:t>
            </w:r>
            <w:r w:rsidR="0049723D">
              <w:t>System32</w:t>
            </w:r>
            <w:r w:rsidR="0049723D" w:rsidRPr="00E64D92">
              <w:t xml:space="preserve"> </w:t>
            </w:r>
            <w:r w:rsidRPr="00E64D92">
              <w:t xml:space="preserve">folder, as </w:t>
            </w:r>
            <w:r w:rsidR="0049723D">
              <w:t>a user with admin privileges. Note that the System32 folder contains the 64-bit ODBC Data Source Administrator.</w:t>
            </w:r>
          </w:p>
        </w:tc>
      </w:tr>
    </w:tbl>
    <w:p w14:paraId="6D151EA0" w14:textId="77777777" w:rsidR="007A0163" w:rsidRDefault="007A0163" w:rsidP="00AC5DB0">
      <w:pPr>
        <w:tabs>
          <w:tab w:val="left" w:pos="720"/>
        </w:tabs>
        <w:ind w:left="720" w:right="720" w:hanging="90"/>
        <w:jc w:val="center"/>
        <w:rPr>
          <w:b/>
          <w:sz w:val="28"/>
          <w:szCs w:val="28"/>
        </w:rPr>
      </w:pPr>
    </w:p>
    <w:p w14:paraId="5E44D456" w14:textId="77777777" w:rsidR="009A2C6C" w:rsidRPr="00E64D92" w:rsidRDefault="009A2C6C" w:rsidP="007F43CF">
      <w:pPr>
        <w:pStyle w:val="Default"/>
        <w:ind w:left="540" w:right="706"/>
        <w:jc w:val="center"/>
        <w:rPr>
          <w:rFonts w:ascii="Times New Roman" w:hAnsi="Times New Roman" w:cs="Times New Roman"/>
          <w:color w:val="auto"/>
        </w:rPr>
      </w:pPr>
    </w:p>
    <w:p w14:paraId="1192DCF5" w14:textId="77777777" w:rsidR="00C00CD8" w:rsidRDefault="00C00CD8">
      <w:pPr>
        <w:rPr>
          <w:b/>
          <w:sz w:val="28"/>
        </w:rPr>
      </w:pPr>
      <w:r>
        <w:rPr>
          <w:b/>
          <w:sz w:val="28"/>
        </w:rPr>
        <w:br w:type="page"/>
      </w:r>
    </w:p>
    <w:p w14:paraId="4A336431" w14:textId="77777777" w:rsidR="00AC5DB0" w:rsidRDefault="009A2C6C" w:rsidP="00AC5DB0">
      <w:pPr>
        <w:tabs>
          <w:tab w:val="left" w:pos="720"/>
        </w:tabs>
        <w:ind w:left="720" w:right="720" w:hanging="90"/>
        <w:rPr>
          <w:b/>
          <w:sz w:val="28"/>
        </w:rPr>
      </w:pPr>
      <w:bookmarkStart w:id="2" w:name="_Hlk53742547"/>
      <w:r w:rsidRPr="009A2C6C">
        <w:rPr>
          <w:b/>
          <w:sz w:val="28"/>
        </w:rPr>
        <w:lastRenderedPageBreak/>
        <w:t>Setup Inst</w:t>
      </w:r>
      <w:r>
        <w:rPr>
          <w:b/>
          <w:sz w:val="28"/>
        </w:rPr>
        <w:t>r</w:t>
      </w:r>
      <w:r w:rsidRPr="009A2C6C">
        <w:rPr>
          <w:b/>
          <w:sz w:val="28"/>
        </w:rPr>
        <w:t xml:space="preserve">uctions </w:t>
      </w:r>
    </w:p>
    <w:p w14:paraId="309786B1" w14:textId="77777777" w:rsidR="009A2C6C" w:rsidRPr="009A2C6C" w:rsidRDefault="009A2C6C" w:rsidP="00AC5DB0">
      <w:pPr>
        <w:tabs>
          <w:tab w:val="left" w:pos="720"/>
        </w:tabs>
        <w:ind w:left="720" w:right="720" w:hanging="90"/>
        <w:rPr>
          <w:b/>
          <w:sz w:val="28"/>
        </w:rPr>
      </w:pPr>
    </w:p>
    <w:p w14:paraId="2DE35AA5" w14:textId="385BE3AA" w:rsidR="00366BFA" w:rsidRDefault="00AC5DB0" w:rsidP="00A637C2">
      <w:pPr>
        <w:pStyle w:val="ListParagraph"/>
        <w:numPr>
          <w:ilvl w:val="0"/>
          <w:numId w:val="11"/>
        </w:numPr>
      </w:pPr>
      <w:r>
        <w:t>Login to your computer as an administrator</w:t>
      </w:r>
      <w:bookmarkEnd w:id="2"/>
    </w:p>
    <w:p w14:paraId="116BE738" w14:textId="2223B92B" w:rsidR="00BE6032" w:rsidRDefault="00BE6032">
      <w:pPr>
        <w:rPr>
          <w:b/>
        </w:rPr>
      </w:pPr>
    </w:p>
    <w:p w14:paraId="739200B8" w14:textId="664AED29" w:rsidR="00D17695" w:rsidRPr="008060E4" w:rsidRDefault="00D17695" w:rsidP="00A637C2">
      <w:pPr>
        <w:pStyle w:val="ListParagraph"/>
        <w:numPr>
          <w:ilvl w:val="0"/>
          <w:numId w:val="11"/>
        </w:numPr>
        <w:tabs>
          <w:tab w:val="left" w:pos="990"/>
        </w:tabs>
        <w:ind w:right="720"/>
      </w:pPr>
      <w:r w:rsidRPr="00F87B77">
        <w:rPr>
          <w:b/>
        </w:rPr>
        <w:t>Install R:</w:t>
      </w:r>
      <w:r>
        <w:t xml:space="preserve"> </w:t>
      </w:r>
      <w:r w:rsidR="00BE6032">
        <w:t>If R is already installed then skip to step 1</w:t>
      </w:r>
      <w:r w:rsidR="00F87B77">
        <w:t>2</w:t>
      </w:r>
      <w:r w:rsidR="00BE6032">
        <w:t xml:space="preserve">; otherwise, </w:t>
      </w:r>
      <w:r w:rsidR="007D460E">
        <w:t xml:space="preserve">download and install R, </w:t>
      </w:r>
      <w:r w:rsidR="00BE6032">
        <w:t xml:space="preserve">with </w:t>
      </w:r>
      <w:r w:rsidR="007D460E">
        <w:t>A</w:t>
      </w:r>
      <w:r w:rsidR="00BE6032">
        <w:t xml:space="preserve">dmin </w:t>
      </w:r>
      <w:r w:rsidR="007D460E">
        <w:t xml:space="preserve">or Run Elevated </w:t>
      </w:r>
      <w:r w:rsidR="00BE6032">
        <w:t xml:space="preserve">privileges. </w:t>
      </w:r>
      <w:r>
        <w:t xml:space="preserve"> </w:t>
      </w:r>
    </w:p>
    <w:p w14:paraId="43328795" w14:textId="77777777" w:rsidR="00556652" w:rsidRDefault="00556652" w:rsidP="00D17695">
      <w:pPr>
        <w:tabs>
          <w:tab w:val="left" w:pos="990"/>
        </w:tabs>
        <w:ind w:left="990" w:right="720"/>
      </w:pPr>
    </w:p>
    <w:tbl>
      <w:tblPr>
        <w:tblStyle w:val="TableGrid"/>
        <w:tblW w:w="0" w:type="auto"/>
        <w:tblInd w:w="990" w:type="dxa"/>
        <w:tblLook w:val="04A0" w:firstRow="1" w:lastRow="0" w:firstColumn="1" w:lastColumn="0" w:noHBand="0" w:noVBand="1"/>
      </w:tblPr>
      <w:tblGrid>
        <w:gridCol w:w="4883"/>
        <w:gridCol w:w="5263"/>
      </w:tblGrid>
      <w:tr w:rsidR="004B7388" w14:paraId="7D797909" w14:textId="77777777" w:rsidTr="00A637C2">
        <w:tc>
          <w:tcPr>
            <w:tcW w:w="4937" w:type="dxa"/>
          </w:tcPr>
          <w:p w14:paraId="048838F9" w14:textId="77777777" w:rsidR="00BE6032" w:rsidRPr="008060E4" w:rsidRDefault="00890CF4" w:rsidP="00374F18">
            <w:pPr>
              <w:pStyle w:val="ListParagraph"/>
              <w:numPr>
                <w:ilvl w:val="0"/>
                <w:numId w:val="11"/>
              </w:numPr>
              <w:tabs>
                <w:tab w:val="left" w:pos="342"/>
              </w:tabs>
              <w:ind w:left="691" w:right="720"/>
              <w:rPr>
                <w:noProof/>
              </w:rPr>
            </w:pPr>
            <w:r>
              <w:rPr>
                <w:noProof/>
              </w:rPr>
              <w:t>C</w:t>
            </w:r>
            <w:r w:rsidR="00BE6032">
              <w:rPr>
                <w:noProof/>
              </w:rPr>
              <w:t xml:space="preserve">lick &lt;OK&gt;.  </w:t>
            </w:r>
          </w:p>
          <w:p w14:paraId="78FE53C3" w14:textId="77777777" w:rsidR="00BE6032" w:rsidRDefault="00BE6032" w:rsidP="008060E4">
            <w:pPr>
              <w:tabs>
                <w:tab w:val="left" w:pos="990"/>
              </w:tabs>
              <w:ind w:right="720"/>
            </w:pPr>
          </w:p>
        </w:tc>
        <w:tc>
          <w:tcPr>
            <w:tcW w:w="5209" w:type="dxa"/>
          </w:tcPr>
          <w:p w14:paraId="4FE05F98" w14:textId="77777777" w:rsidR="00890CF4" w:rsidRPr="008060E4" w:rsidRDefault="00890CF4" w:rsidP="00374F18">
            <w:pPr>
              <w:pStyle w:val="ListParagraph"/>
              <w:numPr>
                <w:ilvl w:val="0"/>
                <w:numId w:val="11"/>
              </w:numPr>
              <w:tabs>
                <w:tab w:val="left" w:pos="342"/>
              </w:tabs>
              <w:ind w:left="691" w:right="720"/>
              <w:rPr>
                <w:noProof/>
              </w:rPr>
            </w:pPr>
            <w:r>
              <w:rPr>
                <w:noProof/>
              </w:rPr>
              <w:t xml:space="preserve">Click &lt;Next&gt;.  </w:t>
            </w:r>
          </w:p>
          <w:p w14:paraId="6DC01884" w14:textId="77777777" w:rsidR="00BE6032" w:rsidRDefault="00BE6032" w:rsidP="00890CF4">
            <w:pPr>
              <w:tabs>
                <w:tab w:val="left" w:pos="312"/>
              </w:tabs>
              <w:ind w:right="720"/>
            </w:pPr>
          </w:p>
        </w:tc>
      </w:tr>
      <w:tr w:rsidR="004B7388" w14:paraId="7D5518FC" w14:textId="77777777" w:rsidTr="00A637C2">
        <w:tc>
          <w:tcPr>
            <w:tcW w:w="4937" w:type="dxa"/>
          </w:tcPr>
          <w:p w14:paraId="38253C7D" w14:textId="77777777" w:rsidR="00BE6032" w:rsidRDefault="00890CF4" w:rsidP="00890CF4">
            <w:pPr>
              <w:tabs>
                <w:tab w:val="left" w:pos="516"/>
              </w:tabs>
              <w:ind w:left="720" w:right="720"/>
            </w:pPr>
            <w:r>
              <w:rPr>
                <w:noProof/>
              </w:rPr>
              <mc:AlternateContent>
                <mc:Choice Requires="wps">
                  <w:drawing>
                    <wp:anchor distT="0" distB="0" distL="114300" distR="114300" simplePos="0" relativeHeight="251665408" behindDoc="0" locked="0" layoutInCell="1" allowOverlap="1" wp14:anchorId="3E3503B1" wp14:editId="12DB68FB">
                      <wp:simplePos x="0" y="0"/>
                      <wp:positionH relativeFrom="column">
                        <wp:posOffset>1390650</wp:posOffset>
                      </wp:positionH>
                      <wp:positionV relativeFrom="paragraph">
                        <wp:posOffset>779780</wp:posOffset>
                      </wp:positionV>
                      <wp:extent cx="560070" cy="252095"/>
                      <wp:effectExtent l="0" t="0" r="11430" b="14605"/>
                      <wp:wrapNone/>
                      <wp:docPr id="459"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CAB5B7" id="Oval 86" o:spid="_x0000_s1026" style="position:absolute;margin-left:109.5pt;margin-top:61.4pt;width:44.1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" strokecolor="red" strokeweight="2pt">
                      <v:fill opacity="0"/>
                    </v:oval>
                  </w:pict>
                </mc:Fallback>
              </mc:AlternateContent>
            </w:r>
            <w:r w:rsidRPr="00AE54B3">
              <w:rPr>
                <w:noProof/>
              </w:rPr>
              <w:drawing>
                <wp:inline distT="0" distB="0" distL="0" distR="0" wp14:anchorId="06572A32" wp14:editId="58FA7ECE">
                  <wp:extent cx="2118360" cy="1103172"/>
                  <wp:effectExtent l="0" t="0" r="0" b="1905"/>
                  <wp:docPr id="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2632" cy="1115812"/>
                          </a:xfrm>
                          <a:prstGeom prst="rect">
                            <a:avLst/>
                          </a:prstGeom>
                          <a:noFill/>
                          <a:ln>
                            <a:noFill/>
                          </a:ln>
                        </pic:spPr>
                      </pic:pic>
                    </a:graphicData>
                  </a:graphic>
                </wp:inline>
              </w:drawing>
            </w:r>
          </w:p>
        </w:tc>
        <w:tc>
          <w:tcPr>
            <w:tcW w:w="5209" w:type="dxa"/>
          </w:tcPr>
          <w:p w14:paraId="078E68BF" w14:textId="77777777" w:rsidR="00BE6032" w:rsidRDefault="00890CF4" w:rsidP="00890CF4">
            <w:pPr>
              <w:tabs>
                <w:tab w:val="left" w:pos="516"/>
              </w:tabs>
              <w:ind w:left="48" w:right="720"/>
            </w:pPr>
            <w:r>
              <w:rPr>
                <w:noProof/>
              </w:rPr>
              <mc:AlternateContent>
                <mc:Choice Requires="wps">
                  <w:drawing>
                    <wp:anchor distT="0" distB="0" distL="114300" distR="114300" simplePos="0" relativeHeight="251738112" behindDoc="0" locked="0" layoutInCell="1" allowOverlap="1" wp14:anchorId="1CDF78FC" wp14:editId="44310E59">
                      <wp:simplePos x="0" y="0"/>
                      <wp:positionH relativeFrom="column">
                        <wp:posOffset>1448435</wp:posOffset>
                      </wp:positionH>
                      <wp:positionV relativeFrom="paragraph">
                        <wp:posOffset>1574800</wp:posOffset>
                      </wp:positionV>
                      <wp:extent cx="560070" cy="252095"/>
                      <wp:effectExtent l="0" t="0" r="11430" b="14605"/>
                      <wp:wrapNone/>
                      <wp:docPr id="267"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E32222" id="Oval 86" o:spid="_x0000_s1026" style="position:absolute;margin-left:114.05pt;margin-top:124pt;width:44.1pt;height:19.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" strokecolor="red" strokeweight="2pt">
                      <v:fill opacity="0"/>
                    </v:oval>
                  </w:pict>
                </mc:Fallback>
              </mc:AlternateContent>
            </w:r>
            <w:r w:rsidRPr="00AE54B3">
              <w:rPr>
                <w:noProof/>
              </w:rPr>
              <w:drawing>
                <wp:inline distT="0" distB="0" distL="0" distR="0" wp14:anchorId="29004C04" wp14:editId="0B710D93">
                  <wp:extent cx="2339340" cy="1813525"/>
                  <wp:effectExtent l="0" t="0" r="3810" b="0"/>
                  <wp:docPr id="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9272" cy="1828977"/>
                          </a:xfrm>
                          <a:prstGeom prst="rect">
                            <a:avLst/>
                          </a:prstGeom>
                          <a:noFill/>
                          <a:ln>
                            <a:noFill/>
                          </a:ln>
                        </pic:spPr>
                      </pic:pic>
                    </a:graphicData>
                  </a:graphic>
                </wp:inline>
              </w:drawing>
            </w:r>
          </w:p>
        </w:tc>
      </w:tr>
      <w:tr w:rsidR="004B7388" w14:paraId="738974B7" w14:textId="77777777" w:rsidTr="00A637C2">
        <w:tc>
          <w:tcPr>
            <w:tcW w:w="4937" w:type="dxa"/>
          </w:tcPr>
          <w:p w14:paraId="44AC8531" w14:textId="77777777" w:rsidR="00BE6032" w:rsidRDefault="00890CF4" w:rsidP="00374F18">
            <w:pPr>
              <w:pStyle w:val="ListParagraph"/>
              <w:numPr>
                <w:ilvl w:val="0"/>
                <w:numId w:val="11"/>
              </w:numPr>
              <w:tabs>
                <w:tab w:val="left" w:pos="342"/>
              </w:tabs>
              <w:ind w:left="691" w:right="720"/>
            </w:pPr>
            <w:r>
              <w:rPr>
                <w:noProof/>
              </w:rPr>
              <w:t>Click &lt;Next&gt;.</w:t>
            </w:r>
          </w:p>
        </w:tc>
        <w:tc>
          <w:tcPr>
            <w:tcW w:w="5209" w:type="dxa"/>
          </w:tcPr>
          <w:p w14:paraId="297E7634" w14:textId="77777777" w:rsidR="00BE6032" w:rsidRDefault="00890CF4" w:rsidP="00374F18">
            <w:pPr>
              <w:pStyle w:val="ListParagraph"/>
              <w:numPr>
                <w:ilvl w:val="0"/>
                <w:numId w:val="11"/>
              </w:numPr>
              <w:tabs>
                <w:tab w:val="left" w:pos="342"/>
              </w:tabs>
              <w:ind w:left="691" w:right="720"/>
            </w:pPr>
            <w:r w:rsidRPr="00890CF4">
              <w:rPr>
                <w:noProof/>
              </w:rPr>
              <w:t>By default, R will install in the &lt;Program Files&gt; folder</w:t>
            </w:r>
            <w:r>
              <w:rPr>
                <w:noProof/>
              </w:rPr>
              <w:t>.</w:t>
            </w:r>
            <w:r w:rsidRPr="00890CF4">
              <w:rPr>
                <w:noProof/>
              </w:rPr>
              <w:t xml:space="preserve"> </w:t>
            </w:r>
            <w:r>
              <w:rPr>
                <w:noProof/>
              </w:rPr>
              <w:t>C</w:t>
            </w:r>
            <w:r w:rsidRPr="00890CF4">
              <w:rPr>
                <w:noProof/>
              </w:rPr>
              <w:t xml:space="preserve">lick &lt;Browse&gt; to </w:t>
            </w:r>
            <w:r>
              <w:rPr>
                <w:noProof/>
              </w:rPr>
              <w:t>navigate elsewhere, if desired (e.g., C:\R, as shown).</w:t>
            </w:r>
          </w:p>
        </w:tc>
      </w:tr>
      <w:tr w:rsidR="004B7388" w14:paraId="21642B48" w14:textId="77777777" w:rsidTr="00A637C2">
        <w:tc>
          <w:tcPr>
            <w:tcW w:w="4937" w:type="dxa"/>
          </w:tcPr>
          <w:p w14:paraId="7B4F89C9" w14:textId="77777777" w:rsidR="00BE6032" w:rsidRDefault="00890CF4" w:rsidP="008060E4">
            <w:pPr>
              <w:tabs>
                <w:tab w:val="left" w:pos="990"/>
              </w:tabs>
              <w:ind w:right="720"/>
            </w:pPr>
            <w:r>
              <w:rPr>
                <w:noProof/>
              </w:rPr>
              <mc:AlternateContent>
                <mc:Choice Requires="wps">
                  <w:drawing>
                    <wp:anchor distT="0" distB="0" distL="114300" distR="114300" simplePos="0" relativeHeight="251740160" behindDoc="0" locked="0" layoutInCell="1" allowOverlap="1" wp14:anchorId="0B2264E5" wp14:editId="41856A47">
                      <wp:simplePos x="0" y="0"/>
                      <wp:positionH relativeFrom="column">
                        <wp:posOffset>1673860</wp:posOffset>
                      </wp:positionH>
                      <wp:positionV relativeFrom="paragraph">
                        <wp:posOffset>1784350</wp:posOffset>
                      </wp:positionV>
                      <wp:extent cx="560070" cy="252095"/>
                      <wp:effectExtent l="0" t="0" r="11430" b="14605"/>
                      <wp:wrapNone/>
                      <wp:docPr id="26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77E0E2" id="Oval 86" o:spid="_x0000_s1026" style="position:absolute;margin-left:131.8pt;margin-top:140.5pt;width:44.1pt;height:19.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" strokecolor="red" strokeweight="2pt">
                      <v:fill opacity="0"/>
                    </v:oval>
                  </w:pict>
                </mc:Fallback>
              </mc:AlternateContent>
            </w:r>
            <w:r w:rsidRPr="00AE54B3">
              <w:rPr>
                <w:noProof/>
              </w:rPr>
              <w:drawing>
                <wp:inline distT="0" distB="0" distL="0" distR="0" wp14:anchorId="364AEB67" wp14:editId="73359E70">
                  <wp:extent cx="2695575" cy="2091506"/>
                  <wp:effectExtent l="0" t="0" r="0" b="4445"/>
                  <wp:docPr id="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458" cy="2097622"/>
                          </a:xfrm>
                          <a:prstGeom prst="rect">
                            <a:avLst/>
                          </a:prstGeom>
                          <a:noFill/>
                          <a:ln>
                            <a:noFill/>
                          </a:ln>
                        </pic:spPr>
                      </pic:pic>
                    </a:graphicData>
                  </a:graphic>
                </wp:inline>
              </w:drawing>
            </w:r>
          </w:p>
        </w:tc>
        <w:tc>
          <w:tcPr>
            <w:tcW w:w="5209" w:type="dxa"/>
          </w:tcPr>
          <w:p w14:paraId="3565E738" w14:textId="77777777" w:rsidR="00BE6032" w:rsidRDefault="00890CF4" w:rsidP="008060E4">
            <w:pPr>
              <w:tabs>
                <w:tab w:val="left" w:pos="990"/>
              </w:tabs>
              <w:ind w:right="720"/>
            </w:pPr>
            <w:r>
              <w:rPr>
                <w:noProof/>
              </w:rPr>
              <mc:AlternateContent>
                <mc:Choice Requires="wps">
                  <w:drawing>
                    <wp:anchor distT="0" distB="0" distL="114300" distR="114300" simplePos="0" relativeHeight="251744256" behindDoc="0" locked="0" layoutInCell="1" allowOverlap="1" wp14:anchorId="6B0C2E96" wp14:editId="4D643317">
                      <wp:simplePos x="0" y="0"/>
                      <wp:positionH relativeFrom="column">
                        <wp:posOffset>1864995</wp:posOffset>
                      </wp:positionH>
                      <wp:positionV relativeFrom="paragraph">
                        <wp:posOffset>1982470</wp:posOffset>
                      </wp:positionV>
                      <wp:extent cx="560070" cy="252095"/>
                      <wp:effectExtent l="0" t="0" r="11430" b="14605"/>
                      <wp:wrapNone/>
                      <wp:docPr id="271"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DA1C3E" id="Oval 86" o:spid="_x0000_s1026" style="position:absolute;margin-left:146.85pt;margin-top:156.1pt;width:44.1pt;height:19.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" strokecolor="red" strokeweight="2pt">
                      <v:fill opacity="0"/>
                    </v:oval>
                  </w:pict>
                </mc:Fallback>
              </mc:AlternateContent>
            </w:r>
            <w:r>
              <w:rPr>
                <w:noProof/>
              </w:rPr>
              <mc:AlternateContent>
                <mc:Choice Requires="wps">
                  <w:drawing>
                    <wp:anchor distT="0" distB="0" distL="114300" distR="114300" simplePos="0" relativeHeight="251742208" behindDoc="0" locked="0" layoutInCell="1" allowOverlap="1" wp14:anchorId="1808EA46" wp14:editId="29104F01">
                      <wp:simplePos x="0" y="0"/>
                      <wp:positionH relativeFrom="column">
                        <wp:posOffset>135255</wp:posOffset>
                      </wp:positionH>
                      <wp:positionV relativeFrom="paragraph">
                        <wp:posOffset>908050</wp:posOffset>
                      </wp:positionV>
                      <wp:extent cx="560070" cy="252095"/>
                      <wp:effectExtent l="0" t="0" r="11430" b="14605"/>
                      <wp:wrapNone/>
                      <wp:docPr id="270"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5506C1" id="Oval 86" o:spid="_x0000_s1026" style="position:absolute;margin-left:10.65pt;margin-top:71.5pt;width:44.1pt;height:19.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" strokecolor="red" strokeweight="2pt">
                      <v:fill opacity="0"/>
                    </v:oval>
                  </w:pict>
                </mc:Fallback>
              </mc:AlternateContent>
            </w:r>
            <w:r w:rsidRPr="00AE54B3">
              <w:rPr>
                <w:noProof/>
              </w:rPr>
              <w:drawing>
                <wp:inline distT="0" distB="0" distL="0" distR="0" wp14:anchorId="71B3AF74" wp14:editId="155EEA08">
                  <wp:extent cx="2950845" cy="2289099"/>
                  <wp:effectExtent l="0" t="0" r="1905" b="0"/>
                  <wp:docPr id="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8510" cy="2310560"/>
                          </a:xfrm>
                          <a:prstGeom prst="rect">
                            <a:avLst/>
                          </a:prstGeom>
                          <a:noFill/>
                          <a:ln>
                            <a:noFill/>
                          </a:ln>
                        </pic:spPr>
                      </pic:pic>
                    </a:graphicData>
                  </a:graphic>
                </wp:inline>
              </w:drawing>
            </w:r>
          </w:p>
        </w:tc>
      </w:tr>
    </w:tbl>
    <w:p w14:paraId="776FA036" w14:textId="77777777" w:rsidR="00224B4A" w:rsidRDefault="00224B4A">
      <w:r>
        <w:br w:type="page"/>
      </w:r>
    </w:p>
    <w:tbl>
      <w:tblPr>
        <w:tblStyle w:val="TableGrid"/>
        <w:tblW w:w="0" w:type="auto"/>
        <w:tblInd w:w="895" w:type="dxa"/>
        <w:tblLayout w:type="fixed"/>
        <w:tblLook w:val="04A0" w:firstRow="1" w:lastRow="0" w:firstColumn="1" w:lastColumn="0" w:noHBand="0" w:noVBand="1"/>
      </w:tblPr>
      <w:tblGrid>
        <w:gridCol w:w="4860"/>
        <w:gridCol w:w="5040"/>
      </w:tblGrid>
      <w:tr w:rsidR="004B7388" w14:paraId="3F648732" w14:textId="77777777" w:rsidTr="00A637C2">
        <w:tc>
          <w:tcPr>
            <w:tcW w:w="4860" w:type="dxa"/>
          </w:tcPr>
          <w:p w14:paraId="1ADD3E21" w14:textId="06E76DE5" w:rsidR="00890CF4" w:rsidRDefault="00890CF4" w:rsidP="00374F18">
            <w:pPr>
              <w:pStyle w:val="ListParagraph"/>
              <w:numPr>
                <w:ilvl w:val="0"/>
                <w:numId w:val="11"/>
              </w:numPr>
              <w:tabs>
                <w:tab w:val="left" w:pos="342"/>
              </w:tabs>
              <w:ind w:left="691" w:right="720"/>
              <w:rPr>
                <w:noProof/>
              </w:rPr>
            </w:pPr>
            <w:r w:rsidRPr="00890CF4">
              <w:rPr>
                <w:noProof/>
              </w:rPr>
              <w:lastRenderedPageBreak/>
              <w:t>Accept the defaults and click &lt;Next&gt;.</w:t>
            </w:r>
            <w:r w:rsidR="004B7388">
              <w:rPr>
                <w:noProof/>
              </w:rPr>
              <w:t xml:space="preserve"> </w:t>
            </w:r>
          </w:p>
        </w:tc>
        <w:tc>
          <w:tcPr>
            <w:tcW w:w="5040" w:type="dxa"/>
          </w:tcPr>
          <w:p w14:paraId="34A52AB7" w14:textId="77777777" w:rsidR="00890CF4" w:rsidRDefault="004B7388" w:rsidP="00374F18">
            <w:pPr>
              <w:pStyle w:val="ListParagraph"/>
              <w:numPr>
                <w:ilvl w:val="0"/>
                <w:numId w:val="11"/>
              </w:numPr>
              <w:tabs>
                <w:tab w:val="left" w:pos="342"/>
              </w:tabs>
              <w:ind w:left="691" w:right="720"/>
            </w:pPr>
            <w:r>
              <w:rPr>
                <w:noProof/>
              </w:rPr>
              <w:t>Accept the defaults and click &lt;Next&gt;.</w:t>
            </w:r>
          </w:p>
        </w:tc>
      </w:tr>
      <w:tr w:rsidR="004B7388" w14:paraId="1FC1422A" w14:textId="77777777" w:rsidTr="00A637C2">
        <w:tc>
          <w:tcPr>
            <w:tcW w:w="4860" w:type="dxa"/>
          </w:tcPr>
          <w:p w14:paraId="0EA36567" w14:textId="77777777" w:rsidR="00890CF4" w:rsidRDefault="004B7388" w:rsidP="004B7388">
            <w:pPr>
              <w:tabs>
                <w:tab w:val="left" w:pos="516"/>
              </w:tabs>
              <w:ind w:left="156" w:right="720"/>
            </w:pPr>
            <w:r>
              <w:rPr>
                <w:noProof/>
              </w:rPr>
              <mc:AlternateContent>
                <mc:Choice Requires="wps">
                  <w:drawing>
                    <wp:anchor distT="0" distB="0" distL="114300" distR="114300" simplePos="0" relativeHeight="251746304" behindDoc="0" locked="0" layoutInCell="1" allowOverlap="1" wp14:anchorId="7544F62A" wp14:editId="71A4B17A">
                      <wp:simplePos x="0" y="0"/>
                      <wp:positionH relativeFrom="column">
                        <wp:posOffset>1725930</wp:posOffset>
                      </wp:positionH>
                      <wp:positionV relativeFrom="paragraph">
                        <wp:posOffset>1796415</wp:posOffset>
                      </wp:positionV>
                      <wp:extent cx="647700" cy="220980"/>
                      <wp:effectExtent l="0" t="0" r="19050" b="26670"/>
                      <wp:wrapNone/>
                      <wp:docPr id="45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2098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05AF62" id="Oval 86" o:spid="_x0000_s1026" style="position:absolute;margin-left:135.9pt;margin-top:141.45pt;width:51pt;height:17.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" strokecolor="red" strokeweight="2pt">
                      <v:fill opacity="0"/>
                    </v:oval>
                  </w:pict>
                </mc:Fallback>
              </mc:AlternateContent>
            </w:r>
            <w:r w:rsidRPr="00AE54B3">
              <w:rPr>
                <w:noProof/>
              </w:rPr>
              <w:drawing>
                <wp:inline distT="0" distB="0" distL="0" distR="0" wp14:anchorId="563977DA" wp14:editId="75B7BAA3">
                  <wp:extent cx="2664823" cy="2072640"/>
                  <wp:effectExtent l="0" t="0" r="2540" b="3810"/>
                  <wp:docPr id="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398" cy="2096421"/>
                          </a:xfrm>
                          <a:prstGeom prst="rect">
                            <a:avLst/>
                          </a:prstGeom>
                          <a:noFill/>
                          <a:ln>
                            <a:noFill/>
                          </a:ln>
                        </pic:spPr>
                      </pic:pic>
                    </a:graphicData>
                  </a:graphic>
                </wp:inline>
              </w:drawing>
            </w:r>
          </w:p>
        </w:tc>
        <w:tc>
          <w:tcPr>
            <w:tcW w:w="5040" w:type="dxa"/>
          </w:tcPr>
          <w:p w14:paraId="2D75EAE6" w14:textId="77777777" w:rsidR="00890CF4" w:rsidRDefault="004B7388" w:rsidP="004B7388">
            <w:pPr>
              <w:tabs>
                <w:tab w:val="left" w:pos="516"/>
              </w:tabs>
              <w:ind w:left="162" w:right="720"/>
            </w:pPr>
            <w:r>
              <w:rPr>
                <w:noProof/>
              </w:rPr>
              <mc:AlternateContent>
                <mc:Choice Requires="wps">
                  <w:drawing>
                    <wp:anchor distT="0" distB="0" distL="114300" distR="114300" simplePos="0" relativeHeight="251750400" behindDoc="0" locked="0" layoutInCell="1" allowOverlap="1" wp14:anchorId="247FF441" wp14:editId="5BCA30F6">
                      <wp:simplePos x="0" y="0"/>
                      <wp:positionH relativeFrom="column">
                        <wp:posOffset>1781175</wp:posOffset>
                      </wp:positionH>
                      <wp:positionV relativeFrom="paragraph">
                        <wp:posOffset>1852930</wp:posOffset>
                      </wp:positionV>
                      <wp:extent cx="647700" cy="220980"/>
                      <wp:effectExtent l="0" t="0" r="19050" b="26670"/>
                      <wp:wrapNone/>
                      <wp:docPr id="27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2098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32BE1A" id="Oval 86" o:spid="_x0000_s1026" style="position:absolute;margin-left:140.25pt;margin-top:145.9pt;width:51pt;height:17.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" strokecolor="red" strokeweight="2pt">
                      <v:fill opacity="0"/>
                    </v:oval>
                  </w:pict>
                </mc:Fallback>
              </mc:AlternateContent>
            </w:r>
            <w:r>
              <w:rPr>
                <w:noProof/>
              </w:rPr>
              <mc:AlternateContent>
                <mc:Choice Requires="wps">
                  <w:drawing>
                    <wp:anchor distT="0" distB="0" distL="114300" distR="114300" simplePos="0" relativeHeight="251748352" behindDoc="0" locked="0" layoutInCell="1" allowOverlap="1" wp14:anchorId="76C534EA" wp14:editId="068BF643">
                      <wp:simplePos x="0" y="0"/>
                      <wp:positionH relativeFrom="column">
                        <wp:posOffset>375285</wp:posOffset>
                      </wp:positionH>
                      <wp:positionV relativeFrom="paragraph">
                        <wp:posOffset>755650</wp:posOffset>
                      </wp:positionV>
                      <wp:extent cx="647700" cy="220980"/>
                      <wp:effectExtent l="0" t="0" r="19050" b="26670"/>
                      <wp:wrapNone/>
                      <wp:docPr id="272"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2098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3CC9CA" id="Oval 86" o:spid="_x0000_s1026" style="position:absolute;margin-left:29.55pt;margin-top:59.5pt;width:51pt;height:17.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" strokecolor="red" strokeweight="2pt">
                      <v:fill opacity="0"/>
                    </v:oval>
                  </w:pict>
                </mc:Fallback>
              </mc:AlternateContent>
            </w:r>
            <w:r w:rsidRPr="00AE54B3">
              <w:rPr>
                <w:noProof/>
              </w:rPr>
              <w:drawing>
                <wp:inline distT="0" distB="0" distL="0" distR="0" wp14:anchorId="4273288E" wp14:editId="56E79C9C">
                  <wp:extent cx="2748915" cy="2135262"/>
                  <wp:effectExtent l="0" t="0" r="0" b="0"/>
                  <wp:docPr id="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2575" cy="2153640"/>
                          </a:xfrm>
                          <a:prstGeom prst="rect">
                            <a:avLst/>
                          </a:prstGeom>
                          <a:noFill/>
                          <a:ln>
                            <a:noFill/>
                          </a:ln>
                        </pic:spPr>
                      </pic:pic>
                    </a:graphicData>
                  </a:graphic>
                </wp:inline>
              </w:drawing>
            </w:r>
          </w:p>
        </w:tc>
      </w:tr>
      <w:tr w:rsidR="004B7388" w14:paraId="78558848" w14:textId="77777777" w:rsidTr="00A637C2">
        <w:tc>
          <w:tcPr>
            <w:tcW w:w="4860" w:type="dxa"/>
          </w:tcPr>
          <w:p w14:paraId="1D487553" w14:textId="77777777" w:rsidR="004B7388" w:rsidRDefault="004B7388" w:rsidP="00374F18">
            <w:pPr>
              <w:pStyle w:val="ListParagraph"/>
              <w:numPr>
                <w:ilvl w:val="0"/>
                <w:numId w:val="11"/>
              </w:numPr>
              <w:tabs>
                <w:tab w:val="left" w:pos="342"/>
              </w:tabs>
              <w:ind w:left="691" w:right="720"/>
            </w:pPr>
            <w:r w:rsidRPr="004B7388">
              <w:rPr>
                <w:noProof/>
              </w:rPr>
              <w:t>Accept the defaults and click &lt;Next&gt;.</w:t>
            </w:r>
          </w:p>
        </w:tc>
        <w:tc>
          <w:tcPr>
            <w:tcW w:w="5040" w:type="dxa"/>
          </w:tcPr>
          <w:p w14:paraId="7FC9B5EF" w14:textId="77777777" w:rsidR="004B7388" w:rsidRDefault="004B7388" w:rsidP="00374F18">
            <w:pPr>
              <w:pStyle w:val="ListParagraph"/>
              <w:numPr>
                <w:ilvl w:val="0"/>
                <w:numId w:val="11"/>
              </w:numPr>
              <w:tabs>
                <w:tab w:val="left" w:pos="342"/>
              </w:tabs>
              <w:ind w:left="691" w:right="720"/>
            </w:pPr>
            <w:r w:rsidRPr="004B7388">
              <w:rPr>
                <w:noProof/>
              </w:rPr>
              <w:t>Accept the defaults and click &lt;Next&gt;.</w:t>
            </w:r>
          </w:p>
        </w:tc>
      </w:tr>
      <w:tr w:rsidR="004B7388" w14:paraId="7B3C1D23" w14:textId="77777777" w:rsidTr="00A637C2">
        <w:tc>
          <w:tcPr>
            <w:tcW w:w="4860" w:type="dxa"/>
          </w:tcPr>
          <w:p w14:paraId="045A391B" w14:textId="77777777" w:rsidR="004B7388" w:rsidRDefault="00655CC4" w:rsidP="004B7388">
            <w:pPr>
              <w:tabs>
                <w:tab w:val="left" w:pos="516"/>
              </w:tabs>
              <w:ind w:left="66" w:right="720"/>
            </w:pPr>
            <w:r>
              <w:rPr>
                <w:noProof/>
              </w:rPr>
              <mc:AlternateContent>
                <mc:Choice Requires="wps">
                  <w:drawing>
                    <wp:anchor distT="0" distB="0" distL="114300" distR="114300" simplePos="0" relativeHeight="251754496" behindDoc="0" locked="0" layoutInCell="1" allowOverlap="1" wp14:anchorId="0E700263" wp14:editId="7A185126">
                      <wp:simplePos x="0" y="0"/>
                      <wp:positionH relativeFrom="column">
                        <wp:posOffset>1798955</wp:posOffset>
                      </wp:positionH>
                      <wp:positionV relativeFrom="paragraph">
                        <wp:posOffset>1924685</wp:posOffset>
                      </wp:positionV>
                      <wp:extent cx="647700" cy="289560"/>
                      <wp:effectExtent l="0" t="0" r="19050" b="15240"/>
                      <wp:wrapNone/>
                      <wp:docPr id="27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8956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EE2366C" id="Oval 86" o:spid="_x0000_s1026" style="position:absolute;margin-left:141.65pt;margin-top:151.55pt;width:51pt;height:22.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" strokecolor="red" strokeweight="2pt">
                      <v:fill opacity="0"/>
                    </v:oval>
                  </w:pict>
                </mc:Fallback>
              </mc:AlternateContent>
            </w:r>
            <w:r w:rsidR="004B7388" w:rsidRPr="00AE54B3">
              <w:rPr>
                <w:noProof/>
              </w:rPr>
              <w:drawing>
                <wp:inline distT="0" distB="0" distL="0" distR="0" wp14:anchorId="11EE200F" wp14:editId="77509FA9">
                  <wp:extent cx="2849880" cy="2208998"/>
                  <wp:effectExtent l="0" t="0" r="7620" b="1270"/>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6770" cy="2222090"/>
                          </a:xfrm>
                          <a:prstGeom prst="rect">
                            <a:avLst/>
                          </a:prstGeom>
                          <a:noFill/>
                          <a:ln>
                            <a:noFill/>
                          </a:ln>
                        </pic:spPr>
                      </pic:pic>
                    </a:graphicData>
                  </a:graphic>
                </wp:inline>
              </w:drawing>
            </w:r>
          </w:p>
        </w:tc>
        <w:tc>
          <w:tcPr>
            <w:tcW w:w="5040" w:type="dxa"/>
          </w:tcPr>
          <w:p w14:paraId="144D7988" w14:textId="77777777" w:rsidR="004B7388" w:rsidRDefault="00655CC4" w:rsidP="004B7388">
            <w:pPr>
              <w:tabs>
                <w:tab w:val="left" w:pos="516"/>
              </w:tabs>
              <w:ind w:left="66" w:right="720"/>
            </w:pPr>
            <w:r>
              <w:rPr>
                <w:noProof/>
              </w:rPr>
              <mc:AlternateContent>
                <mc:Choice Requires="wps">
                  <w:drawing>
                    <wp:anchor distT="0" distB="0" distL="114300" distR="114300" simplePos="0" relativeHeight="251756544" behindDoc="0" locked="0" layoutInCell="1" allowOverlap="1" wp14:anchorId="6B0A09C8" wp14:editId="7B26335E">
                      <wp:simplePos x="0" y="0"/>
                      <wp:positionH relativeFrom="column">
                        <wp:posOffset>1665605</wp:posOffset>
                      </wp:positionH>
                      <wp:positionV relativeFrom="paragraph">
                        <wp:posOffset>1842135</wp:posOffset>
                      </wp:positionV>
                      <wp:extent cx="647700" cy="289560"/>
                      <wp:effectExtent l="0" t="0" r="19050" b="15240"/>
                      <wp:wrapNone/>
                      <wp:docPr id="27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8956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8F7E86" id="Oval 86" o:spid="_x0000_s1026" style="position:absolute;margin-left:131.15pt;margin-top:145.05pt;width:51pt;height:22.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" strokecolor="red" strokeweight="2pt">
                      <v:fill opacity="0"/>
                    </v:oval>
                  </w:pict>
                </mc:Fallback>
              </mc:AlternateContent>
            </w:r>
            <w:r w:rsidR="004B7388" w:rsidRPr="00AE54B3">
              <w:rPr>
                <w:noProof/>
              </w:rPr>
              <w:drawing>
                <wp:inline distT="0" distB="0" distL="0" distR="0" wp14:anchorId="038D84C7" wp14:editId="672B81DC">
                  <wp:extent cx="2728673" cy="2125980"/>
                  <wp:effectExtent l="0" t="0" r="0" b="7620"/>
                  <wp:docPr id="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6398" cy="2139790"/>
                          </a:xfrm>
                          <a:prstGeom prst="rect">
                            <a:avLst/>
                          </a:prstGeom>
                          <a:noFill/>
                          <a:ln>
                            <a:noFill/>
                          </a:ln>
                        </pic:spPr>
                      </pic:pic>
                    </a:graphicData>
                  </a:graphic>
                </wp:inline>
              </w:drawing>
            </w:r>
          </w:p>
        </w:tc>
      </w:tr>
      <w:tr w:rsidR="00655CC4" w14:paraId="6992774B" w14:textId="77777777" w:rsidTr="00A637C2">
        <w:tc>
          <w:tcPr>
            <w:tcW w:w="9900" w:type="dxa"/>
            <w:gridSpan w:val="2"/>
          </w:tcPr>
          <w:p w14:paraId="4C36B389" w14:textId="77777777" w:rsidR="00655CC4" w:rsidRDefault="00655CC4" w:rsidP="00374F18">
            <w:pPr>
              <w:pStyle w:val="ListParagraph"/>
              <w:numPr>
                <w:ilvl w:val="0"/>
                <w:numId w:val="11"/>
              </w:numPr>
              <w:tabs>
                <w:tab w:val="left" w:pos="342"/>
              </w:tabs>
              <w:ind w:left="691" w:right="720"/>
            </w:pPr>
            <w:r>
              <w:rPr>
                <w:noProof/>
              </w:rPr>
              <w:t>C</w:t>
            </w:r>
            <w:r w:rsidRPr="004B7388">
              <w:rPr>
                <w:noProof/>
              </w:rPr>
              <w:t>lick &lt;</w:t>
            </w:r>
            <w:r>
              <w:rPr>
                <w:noProof/>
              </w:rPr>
              <w:t>Finish</w:t>
            </w:r>
            <w:r w:rsidRPr="004B7388">
              <w:rPr>
                <w:noProof/>
              </w:rPr>
              <w:t>&gt;.</w:t>
            </w:r>
          </w:p>
        </w:tc>
      </w:tr>
      <w:tr w:rsidR="004B7388" w14:paraId="5750EDED" w14:textId="77777777" w:rsidTr="00A637C2">
        <w:tc>
          <w:tcPr>
            <w:tcW w:w="9900" w:type="dxa"/>
            <w:gridSpan w:val="2"/>
          </w:tcPr>
          <w:p w14:paraId="32F760FF" w14:textId="63768462" w:rsidR="004B7388" w:rsidRDefault="00932EF5" w:rsidP="00655CC4">
            <w:pPr>
              <w:tabs>
                <w:tab w:val="left" w:pos="516"/>
              </w:tabs>
              <w:ind w:left="72" w:right="720"/>
              <w:jc w:val="center"/>
            </w:pPr>
            <w:r>
              <w:rPr>
                <w:noProof/>
              </w:rPr>
              <mc:AlternateContent>
                <mc:Choice Requires="wps">
                  <w:drawing>
                    <wp:anchor distT="0" distB="0" distL="114300" distR="114300" simplePos="0" relativeHeight="251752448" behindDoc="0" locked="0" layoutInCell="1" allowOverlap="1" wp14:anchorId="0B21BE46" wp14:editId="720781DF">
                      <wp:simplePos x="0" y="0"/>
                      <wp:positionH relativeFrom="column">
                        <wp:posOffset>3316645</wp:posOffset>
                      </wp:positionH>
                      <wp:positionV relativeFrom="paragraph">
                        <wp:posOffset>2196280</wp:posOffset>
                      </wp:positionV>
                      <wp:extent cx="647700" cy="289560"/>
                      <wp:effectExtent l="0" t="0" r="19050" b="15240"/>
                      <wp:wrapNone/>
                      <wp:docPr id="27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28956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D2539E" id="Oval 86" o:spid="_x0000_s1026" style="position:absolute;margin-left:261.15pt;margin-top:172.95pt;width:51pt;height:22.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" strokecolor="red" strokeweight="2pt">
                      <v:fill opacity="0"/>
                    </v:oval>
                  </w:pict>
                </mc:Fallback>
              </mc:AlternateContent>
            </w:r>
            <w:r w:rsidR="004B7388" w:rsidRPr="00AE54B3">
              <w:rPr>
                <w:noProof/>
              </w:rPr>
              <w:drawing>
                <wp:inline distT="0" distB="0" distL="0" distR="0" wp14:anchorId="4EB95A59" wp14:editId="634EF2BB">
                  <wp:extent cx="3263034" cy="2533650"/>
                  <wp:effectExtent l="0" t="0" r="0" b="0"/>
                  <wp:docPr id="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5981" cy="2535939"/>
                          </a:xfrm>
                          <a:prstGeom prst="rect">
                            <a:avLst/>
                          </a:prstGeom>
                          <a:noFill/>
                          <a:ln>
                            <a:noFill/>
                          </a:ln>
                        </pic:spPr>
                      </pic:pic>
                    </a:graphicData>
                  </a:graphic>
                </wp:inline>
              </w:drawing>
            </w:r>
          </w:p>
        </w:tc>
      </w:tr>
    </w:tbl>
    <w:p w14:paraId="56C48E63" w14:textId="0F204151" w:rsidR="00655CC4" w:rsidRDefault="00655CC4">
      <w:r>
        <w:br w:type="page"/>
      </w:r>
    </w:p>
    <w:p w14:paraId="4D975E61" w14:textId="1CB8C730" w:rsidR="00BE3432" w:rsidRDefault="00C85CEE" w:rsidP="00374F18">
      <w:pPr>
        <w:numPr>
          <w:ilvl w:val="0"/>
          <w:numId w:val="11"/>
        </w:numPr>
        <w:tabs>
          <w:tab w:val="left" w:pos="990"/>
        </w:tabs>
        <w:ind w:right="720"/>
      </w:pPr>
      <w:r>
        <w:rPr>
          <w:b/>
        </w:rPr>
        <w:lastRenderedPageBreak/>
        <w:t xml:space="preserve">Install </w:t>
      </w:r>
      <w:r w:rsidR="00932EF5">
        <w:rPr>
          <w:b/>
        </w:rPr>
        <w:t>RSQLite</w:t>
      </w:r>
      <w:r>
        <w:rPr>
          <w:b/>
        </w:rPr>
        <w:t xml:space="preserve">: </w:t>
      </w:r>
      <w:r>
        <w:t xml:space="preserve">If </w:t>
      </w:r>
      <w:r w:rsidR="00B17793">
        <w:rPr>
          <w:b/>
        </w:rPr>
        <w:t>RSQLite</w:t>
      </w:r>
      <w:r w:rsidR="00B17793">
        <w:t xml:space="preserve"> </w:t>
      </w:r>
      <w:r>
        <w:t xml:space="preserve">is already installed then skip to </w:t>
      </w:r>
      <w:r w:rsidR="00F47D74" w:rsidRPr="00A637C2">
        <w:t xml:space="preserve">step </w:t>
      </w:r>
      <w:r w:rsidRPr="00A637C2">
        <w:t>#</w:t>
      </w:r>
      <w:r w:rsidR="00224B4A" w:rsidRPr="00A637C2">
        <w:t>17</w:t>
      </w:r>
      <w:r w:rsidRPr="00A637C2">
        <w:t>.</w:t>
      </w:r>
      <w:r>
        <w:t xml:space="preserve">  </w:t>
      </w:r>
      <w:r w:rsidR="00B17793" w:rsidRPr="00B17793">
        <w:t xml:space="preserve">RSQLite </w:t>
      </w:r>
      <w:r>
        <w:t xml:space="preserve">enables R to connect to </w:t>
      </w:r>
      <w:r w:rsidR="00B17793">
        <w:t>SQLite</w:t>
      </w:r>
      <w:r>
        <w:t xml:space="preserve"> tables.  Navigate to the folder containing the R </w:t>
      </w:r>
      <w:r w:rsidR="00B17793">
        <w:t>x64</w:t>
      </w:r>
      <w:r>
        <w:t xml:space="preserve"> program called RGui.exe </w:t>
      </w:r>
      <w:r w:rsidR="00B17793">
        <w:t xml:space="preserve">(in a directory location such as </w:t>
      </w:r>
      <w:r w:rsidR="00B17793" w:rsidRPr="00B17793">
        <w:t>C:\Program Files\R\R-4.4.0\bin\x64</w:t>
      </w:r>
      <w:r w:rsidR="00B17793">
        <w:t xml:space="preserve">) </w:t>
      </w:r>
      <w:r>
        <w:t>and open it.</w:t>
      </w:r>
      <w:r w:rsidR="0039341D">
        <w:t xml:space="preserve"> NOTE: An internet connection is required for the </w:t>
      </w:r>
      <w:r w:rsidR="00B17793" w:rsidRPr="00B17793">
        <w:t xml:space="preserve">RSQLite </w:t>
      </w:r>
      <w:r w:rsidR="0039341D">
        <w:t>install.</w:t>
      </w:r>
    </w:p>
    <w:p w14:paraId="430C9717" w14:textId="77777777" w:rsidR="0039341D" w:rsidRDefault="0039341D" w:rsidP="0039341D">
      <w:pPr>
        <w:tabs>
          <w:tab w:val="left" w:pos="990"/>
        </w:tabs>
        <w:ind w:left="990" w:right="720"/>
        <w:rPr>
          <w:b/>
        </w:rPr>
      </w:pPr>
    </w:p>
    <w:p w14:paraId="550D1DC1" w14:textId="77777777" w:rsidR="0039341D" w:rsidRDefault="00780E05" w:rsidP="0039341D">
      <w:pPr>
        <w:tabs>
          <w:tab w:val="left" w:pos="450"/>
        </w:tabs>
        <w:ind w:left="450" w:right="720"/>
        <w:jc w:val="center"/>
        <w:rPr>
          <w:b/>
        </w:rPr>
      </w:pPr>
      <w:r>
        <w:rPr>
          <w:b/>
          <w:noProof/>
        </w:rPr>
        <mc:AlternateContent>
          <mc:Choice Requires="wps">
            <w:drawing>
              <wp:anchor distT="0" distB="0" distL="114300" distR="114300" simplePos="0" relativeHeight="251674624" behindDoc="0" locked="0" layoutInCell="1" allowOverlap="1" wp14:anchorId="22129648" wp14:editId="3E1C0D2A">
                <wp:simplePos x="0" y="0"/>
                <wp:positionH relativeFrom="column">
                  <wp:posOffset>2795905</wp:posOffset>
                </wp:positionH>
                <wp:positionV relativeFrom="paragraph">
                  <wp:posOffset>1727200</wp:posOffset>
                </wp:positionV>
                <wp:extent cx="971550" cy="343535"/>
                <wp:effectExtent l="0" t="0" r="19050" b="18415"/>
                <wp:wrapNone/>
                <wp:docPr id="44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34353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078E13" id="Oval 86" o:spid="_x0000_s1026" style="position:absolute;margin-left:220.15pt;margin-top:136pt;width:76.5pt;height:2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" strokecolor="red" strokeweight="2pt">
                <v:fill opacity="0"/>
              </v:oval>
            </w:pict>
          </mc:Fallback>
        </mc:AlternateContent>
      </w:r>
      <w:r w:rsidRPr="00AE54B3">
        <w:rPr>
          <w:noProof/>
        </w:rPr>
        <w:drawing>
          <wp:inline distT="0" distB="0" distL="0" distR="0" wp14:anchorId="5531E943" wp14:editId="76CE837B">
            <wp:extent cx="5400675" cy="3171825"/>
            <wp:effectExtent l="0" t="0" r="9525" b="9525"/>
            <wp:docPr id="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171825"/>
                    </a:xfrm>
                    <a:prstGeom prst="rect">
                      <a:avLst/>
                    </a:prstGeom>
                    <a:noFill/>
                    <a:ln>
                      <a:noFill/>
                    </a:ln>
                  </pic:spPr>
                </pic:pic>
              </a:graphicData>
            </a:graphic>
          </wp:inline>
        </w:drawing>
      </w:r>
    </w:p>
    <w:p w14:paraId="733B4B21" w14:textId="77777777" w:rsidR="0039341D" w:rsidRDefault="0039341D" w:rsidP="0039341D">
      <w:pPr>
        <w:tabs>
          <w:tab w:val="left" w:pos="450"/>
        </w:tabs>
        <w:ind w:left="450" w:right="720"/>
        <w:jc w:val="center"/>
        <w:rPr>
          <w:b/>
        </w:rPr>
      </w:pPr>
    </w:p>
    <w:p w14:paraId="44BE1EE8" w14:textId="77777777" w:rsidR="00EF3ED0" w:rsidRDefault="0039341D" w:rsidP="00374F18">
      <w:pPr>
        <w:numPr>
          <w:ilvl w:val="0"/>
          <w:numId w:val="11"/>
        </w:numPr>
        <w:tabs>
          <w:tab w:val="left" w:pos="450"/>
        </w:tabs>
        <w:ind w:right="720"/>
      </w:pPr>
      <w:r>
        <w:t xml:space="preserve"> Click on &lt;Packages&gt;</w:t>
      </w:r>
      <w:r w:rsidR="00EF3ED0">
        <w:t xml:space="preserve"> &lt;Set CRAN mirror</w:t>
      </w:r>
      <w:proofErr w:type="gramStart"/>
      <w:r w:rsidR="00EF3ED0">
        <w:t>&gt;, and</w:t>
      </w:r>
      <w:proofErr w:type="gramEnd"/>
      <w:r w:rsidR="00EF3ED0">
        <w:t xml:space="preserve"> choose a mirror location near you. </w:t>
      </w:r>
      <w:r w:rsidR="00EF3ED0">
        <w:br/>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98"/>
        <w:gridCol w:w="3874"/>
      </w:tblGrid>
      <w:tr w:rsidR="00EF3ED0" w14:paraId="653F71F9" w14:textId="77777777" w:rsidTr="0010778B">
        <w:tc>
          <w:tcPr>
            <w:tcW w:w="6498" w:type="dxa"/>
          </w:tcPr>
          <w:p w14:paraId="4CB4961A" w14:textId="77777777" w:rsidR="00EF3ED0" w:rsidRDefault="00780E05" w:rsidP="001E0896">
            <w:pPr>
              <w:tabs>
                <w:tab w:val="left" w:pos="450"/>
              </w:tabs>
              <w:ind w:right="720"/>
            </w:pPr>
            <w:r>
              <w:rPr>
                <w:noProof/>
              </w:rPr>
              <mc:AlternateContent>
                <mc:Choice Requires="wps">
                  <w:drawing>
                    <wp:anchor distT="0" distB="0" distL="114300" distR="114300" simplePos="0" relativeHeight="251684864" behindDoc="0" locked="0" layoutInCell="1" allowOverlap="1" wp14:anchorId="6B970536" wp14:editId="1BAFC874">
                      <wp:simplePos x="0" y="0"/>
                      <wp:positionH relativeFrom="column">
                        <wp:posOffset>1481455</wp:posOffset>
                      </wp:positionH>
                      <wp:positionV relativeFrom="paragraph">
                        <wp:posOffset>600075</wp:posOffset>
                      </wp:positionV>
                      <wp:extent cx="647065" cy="192405"/>
                      <wp:effectExtent l="0" t="0" r="19685" b="17145"/>
                      <wp:wrapNone/>
                      <wp:docPr id="25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286733" id="Oval 86" o:spid="_x0000_s1026" style="position:absolute;margin-left:116.65pt;margin-top:47.25pt;width:50.95pt;height:15.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" strokecolor="red" strokeweight="2pt">
                      <v:fill opacity="0"/>
                    </v:oval>
                  </w:pict>
                </mc:Fallback>
              </mc:AlternateContent>
            </w:r>
            <w:r w:rsidRPr="00AE54B3">
              <w:rPr>
                <w:noProof/>
              </w:rPr>
              <w:drawing>
                <wp:inline distT="0" distB="0" distL="0" distR="0" wp14:anchorId="41A9C9E8" wp14:editId="29B392DD">
                  <wp:extent cx="3733800" cy="3581400"/>
                  <wp:effectExtent l="0" t="0" r="0" b="0"/>
                  <wp:docPr id="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3581400"/>
                          </a:xfrm>
                          <a:prstGeom prst="rect">
                            <a:avLst/>
                          </a:prstGeom>
                          <a:noFill/>
                          <a:ln>
                            <a:noFill/>
                          </a:ln>
                        </pic:spPr>
                      </pic:pic>
                    </a:graphicData>
                  </a:graphic>
                </wp:inline>
              </w:drawing>
            </w:r>
          </w:p>
        </w:tc>
        <w:tc>
          <w:tcPr>
            <w:tcW w:w="3874" w:type="dxa"/>
          </w:tcPr>
          <w:p w14:paraId="46EF4BE5" w14:textId="77777777" w:rsidR="00EF3ED0" w:rsidRDefault="00780E05" w:rsidP="001E0896">
            <w:pPr>
              <w:tabs>
                <w:tab w:val="left" w:pos="450"/>
              </w:tabs>
              <w:ind w:right="720"/>
            </w:pPr>
            <w:r>
              <w:rPr>
                <w:noProof/>
              </w:rPr>
              <mc:AlternateContent>
                <mc:Choice Requires="wps">
                  <w:drawing>
                    <wp:anchor distT="0" distB="0" distL="114300" distR="114300" simplePos="0" relativeHeight="251686912" behindDoc="0" locked="0" layoutInCell="1" allowOverlap="1" wp14:anchorId="6915E9FF" wp14:editId="08BEC0F2">
                      <wp:simplePos x="0" y="0"/>
                      <wp:positionH relativeFrom="column">
                        <wp:posOffset>498475</wp:posOffset>
                      </wp:positionH>
                      <wp:positionV relativeFrom="paragraph">
                        <wp:posOffset>1838325</wp:posOffset>
                      </wp:positionV>
                      <wp:extent cx="647065" cy="192405"/>
                      <wp:effectExtent l="0" t="0" r="19685" b="17145"/>
                      <wp:wrapNone/>
                      <wp:docPr id="25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41A2AA" id="Oval 86" o:spid="_x0000_s1026" style="position:absolute;margin-left:39.25pt;margin-top:144.75pt;width:50.95pt;height:15.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" strokecolor="red" strokeweight="2pt">
                      <v:fill opacity="0"/>
                    </v:oval>
                  </w:pict>
                </mc:Fallback>
              </mc:AlternateContent>
            </w:r>
            <w:r>
              <w:rPr>
                <w:noProof/>
              </w:rPr>
              <mc:AlternateContent>
                <mc:Choice Requires="wps">
                  <w:drawing>
                    <wp:anchor distT="0" distB="0" distL="114300" distR="114300" simplePos="0" relativeHeight="251685888" behindDoc="0" locked="0" layoutInCell="1" allowOverlap="1" wp14:anchorId="18FCA735" wp14:editId="2FA764F0">
                      <wp:simplePos x="0" y="0"/>
                      <wp:positionH relativeFrom="column">
                        <wp:posOffset>-53975</wp:posOffset>
                      </wp:positionH>
                      <wp:positionV relativeFrom="paragraph">
                        <wp:posOffset>819150</wp:posOffset>
                      </wp:positionV>
                      <wp:extent cx="647065" cy="192405"/>
                      <wp:effectExtent l="0" t="0" r="19685" b="17145"/>
                      <wp:wrapNone/>
                      <wp:docPr id="25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7B92E1" id="Oval 86" o:spid="_x0000_s1026" style="position:absolute;margin-left:-4.25pt;margin-top:64.5pt;width:50.95pt;height:15.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" strokecolor="red" strokeweight="2pt">
                      <v:fill opacity="0"/>
                    </v:oval>
                  </w:pict>
                </mc:Fallback>
              </mc:AlternateContent>
            </w:r>
            <w:r w:rsidRPr="00AE54B3">
              <w:rPr>
                <w:noProof/>
              </w:rPr>
              <w:drawing>
                <wp:inline distT="0" distB="0" distL="0" distR="0" wp14:anchorId="43D80602" wp14:editId="516B44C1">
                  <wp:extent cx="1990725" cy="2076450"/>
                  <wp:effectExtent l="0" t="0" r="9525" b="0"/>
                  <wp:docPr id="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2076450"/>
                          </a:xfrm>
                          <a:prstGeom prst="rect">
                            <a:avLst/>
                          </a:prstGeom>
                          <a:noFill/>
                          <a:ln>
                            <a:noFill/>
                          </a:ln>
                        </pic:spPr>
                      </pic:pic>
                    </a:graphicData>
                  </a:graphic>
                </wp:inline>
              </w:drawing>
            </w:r>
          </w:p>
        </w:tc>
      </w:tr>
    </w:tbl>
    <w:p w14:paraId="4E0438DE" w14:textId="77777777" w:rsidR="0039341D" w:rsidRDefault="0039341D" w:rsidP="00374F18">
      <w:pPr>
        <w:numPr>
          <w:ilvl w:val="0"/>
          <w:numId w:val="11"/>
        </w:numPr>
        <w:tabs>
          <w:tab w:val="left" w:pos="450"/>
        </w:tabs>
        <w:ind w:right="720"/>
      </w:pPr>
      <w:r>
        <w:lastRenderedPageBreak/>
        <w:t xml:space="preserve"> </w:t>
      </w:r>
      <w:r w:rsidR="00EF3ED0">
        <w:t xml:space="preserve">Then, click again on &lt;Packages&gt; but this time select &lt;Install Packages&gt;. </w:t>
      </w:r>
    </w:p>
    <w:p w14:paraId="13068D92" w14:textId="77777777" w:rsidR="0039341D" w:rsidRDefault="00780E05" w:rsidP="0039341D">
      <w:pPr>
        <w:tabs>
          <w:tab w:val="left" w:pos="450"/>
        </w:tabs>
        <w:ind w:left="990" w:right="720"/>
      </w:pPr>
      <w:r>
        <w:rPr>
          <w:b/>
          <w:noProof/>
        </w:rPr>
        <mc:AlternateContent>
          <mc:Choice Requires="wps">
            <w:drawing>
              <wp:anchor distT="0" distB="0" distL="114300" distR="114300" simplePos="0" relativeHeight="251675648" behindDoc="0" locked="0" layoutInCell="1" allowOverlap="1" wp14:anchorId="1B398BA3" wp14:editId="09AEB8CC">
                <wp:simplePos x="0" y="0"/>
                <wp:positionH relativeFrom="column">
                  <wp:posOffset>1900555</wp:posOffset>
                </wp:positionH>
                <wp:positionV relativeFrom="paragraph">
                  <wp:posOffset>192405</wp:posOffset>
                </wp:positionV>
                <wp:extent cx="647065" cy="192405"/>
                <wp:effectExtent l="0" t="0" r="19685" b="17145"/>
                <wp:wrapNone/>
                <wp:docPr id="251"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065"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78B109" id="Oval 86" o:spid="_x0000_s1026" style="position:absolute;margin-left:149.65pt;margin-top:15.15pt;width:50.95pt;height:15.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" strokecolor="red" strokeweight="2pt">
                <v:fill opacity="0"/>
              </v:oval>
            </w:pict>
          </mc:Fallback>
        </mc:AlternateContent>
      </w:r>
      <w:r>
        <w:rPr>
          <w:noProof/>
        </w:rPr>
        <mc:AlternateContent>
          <mc:Choice Requires="wps">
            <w:drawing>
              <wp:anchor distT="0" distB="0" distL="114300" distR="114300" simplePos="0" relativeHeight="251683840" behindDoc="0" locked="0" layoutInCell="1" allowOverlap="1" wp14:anchorId="0EF40FA7" wp14:editId="44092D38">
                <wp:simplePos x="0" y="0"/>
                <wp:positionH relativeFrom="column">
                  <wp:posOffset>2275840</wp:posOffset>
                </wp:positionH>
                <wp:positionV relativeFrom="paragraph">
                  <wp:posOffset>1092200</wp:posOffset>
                </wp:positionV>
                <wp:extent cx="751840" cy="192405"/>
                <wp:effectExtent l="0" t="0" r="10160" b="17145"/>
                <wp:wrapNone/>
                <wp:docPr id="250"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B7BFA6" id="Oval 86" o:spid="_x0000_s1026" style="position:absolute;margin-left:179.2pt;margin-top:86pt;width:59.2pt;height:1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" strokecolor="red" strokeweight="2pt">
                <v:fill opacity="0"/>
              </v:oval>
            </w:pict>
          </mc:Fallback>
        </mc:AlternateContent>
      </w:r>
      <w:r w:rsidRPr="00AE54B3">
        <w:rPr>
          <w:noProof/>
        </w:rPr>
        <w:drawing>
          <wp:inline distT="0" distB="0" distL="0" distR="0" wp14:anchorId="2F1895FC" wp14:editId="5D3EB9D0">
            <wp:extent cx="4829175" cy="2714625"/>
            <wp:effectExtent l="0" t="0" r="9525" b="9525"/>
            <wp:docPr id="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9175" cy="2714625"/>
                    </a:xfrm>
                    <a:prstGeom prst="rect">
                      <a:avLst/>
                    </a:prstGeom>
                    <a:noFill/>
                    <a:ln>
                      <a:noFill/>
                    </a:ln>
                  </pic:spPr>
                </pic:pic>
              </a:graphicData>
            </a:graphic>
          </wp:inline>
        </w:drawing>
      </w:r>
    </w:p>
    <w:p w14:paraId="7D71C33F" w14:textId="77777777" w:rsidR="0039341D" w:rsidRDefault="0039341D" w:rsidP="0039341D">
      <w:pPr>
        <w:tabs>
          <w:tab w:val="left" w:pos="450"/>
        </w:tabs>
        <w:ind w:left="450" w:right="720"/>
        <w:jc w:val="center"/>
      </w:pPr>
    </w:p>
    <w:p w14:paraId="105C4459" w14:textId="77777777" w:rsidR="0039341D" w:rsidRDefault="0039341D" w:rsidP="0039341D">
      <w:pPr>
        <w:tabs>
          <w:tab w:val="left" w:pos="450"/>
        </w:tabs>
        <w:ind w:left="450" w:right="720"/>
        <w:jc w:val="center"/>
      </w:pPr>
    </w:p>
    <w:p w14:paraId="3EB6B292" w14:textId="38A98F86" w:rsidR="0039341D" w:rsidRDefault="0039341D" w:rsidP="00374F18">
      <w:pPr>
        <w:numPr>
          <w:ilvl w:val="0"/>
          <w:numId w:val="11"/>
        </w:numPr>
        <w:tabs>
          <w:tab w:val="left" w:pos="450"/>
        </w:tabs>
        <w:ind w:right="720"/>
      </w:pPr>
      <w:r>
        <w:t>Select the &lt;</w:t>
      </w:r>
      <w:r w:rsidR="00B17793">
        <w:t>RSQLite</w:t>
      </w:r>
      <w:r>
        <w:t>&gt; package to download and install. Click &lt;OK&gt;.</w:t>
      </w:r>
    </w:p>
    <w:p w14:paraId="01ED5346" w14:textId="4753EC5E" w:rsidR="0039341D" w:rsidRDefault="00780E05" w:rsidP="0039341D">
      <w:pPr>
        <w:tabs>
          <w:tab w:val="left" w:pos="450"/>
        </w:tabs>
        <w:ind w:left="990" w:right="720"/>
      </w:pPr>
      <w:r>
        <w:rPr>
          <w:noProof/>
        </w:rPr>
        <mc:AlternateContent>
          <mc:Choice Requires="wps">
            <w:drawing>
              <wp:anchor distT="0" distB="0" distL="114300" distR="114300" simplePos="0" relativeHeight="251677696" behindDoc="0" locked="0" layoutInCell="1" allowOverlap="1" wp14:anchorId="4A6B5586" wp14:editId="1156649F">
                <wp:simplePos x="0" y="0"/>
                <wp:positionH relativeFrom="column">
                  <wp:posOffset>612925</wp:posOffset>
                </wp:positionH>
                <wp:positionV relativeFrom="paragraph">
                  <wp:posOffset>1529720</wp:posOffset>
                </wp:positionV>
                <wp:extent cx="751840" cy="192405"/>
                <wp:effectExtent l="0" t="0" r="10160" b="17145"/>
                <wp:wrapNone/>
                <wp:docPr id="24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4BCEF0" id="Oval 86" o:spid="_x0000_s1026" style="position:absolute;margin-left:48.25pt;margin-top:120.45pt;width:59.2pt;height:15.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" strokecolor="red" strokeweight="2pt">
                <v:fill opacity="0"/>
              </v:oval>
            </w:pict>
          </mc:Fallback>
        </mc:AlternateContent>
      </w:r>
      <w:r w:rsidR="00B17793" w:rsidRPr="00B17793">
        <w:rPr>
          <w:noProof/>
        </w:rPr>
        <w:t xml:space="preserve"> </w:t>
      </w:r>
      <w:r w:rsidR="00B17793">
        <w:rPr>
          <w:noProof/>
        </w:rPr>
        <w:drawing>
          <wp:inline distT="0" distB="0" distL="0" distR="0" wp14:anchorId="3C0346FD" wp14:editId="130ED20B">
            <wp:extent cx="2304762" cy="3333333"/>
            <wp:effectExtent l="0" t="0" r="635" b="635"/>
            <wp:docPr id="67643937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9374" name="Picture 1" descr="Text&#10;&#10;Description automatically generated with medium confidence"/>
                    <pic:cNvPicPr/>
                  </pic:nvPicPr>
                  <pic:blipFill>
                    <a:blip r:embed="rId25"/>
                    <a:stretch>
                      <a:fillRect/>
                    </a:stretch>
                  </pic:blipFill>
                  <pic:spPr>
                    <a:xfrm>
                      <a:off x="0" y="0"/>
                      <a:ext cx="2304762" cy="3333333"/>
                    </a:xfrm>
                    <a:prstGeom prst="rect">
                      <a:avLst/>
                    </a:prstGeom>
                  </pic:spPr>
                </pic:pic>
              </a:graphicData>
            </a:graphic>
          </wp:inline>
        </w:drawing>
      </w:r>
    </w:p>
    <w:p w14:paraId="08A05BCE" w14:textId="77777777" w:rsidR="0039341D" w:rsidRDefault="00780E05" w:rsidP="0039341D">
      <w:pPr>
        <w:tabs>
          <w:tab w:val="left" w:pos="450"/>
        </w:tabs>
        <w:ind w:left="990" w:right="720"/>
        <w:jc w:val="center"/>
      </w:pPr>
      <w:r>
        <w:rPr>
          <w:noProof/>
        </w:rPr>
        <mc:AlternateContent>
          <mc:Choice Requires="wps">
            <w:drawing>
              <wp:anchor distT="0" distB="0" distL="114300" distR="114300" simplePos="0" relativeHeight="251680768" behindDoc="0" locked="0" layoutInCell="1" allowOverlap="1" wp14:anchorId="0E2EF984" wp14:editId="3B27063C">
                <wp:simplePos x="0" y="0"/>
                <wp:positionH relativeFrom="column">
                  <wp:posOffset>3144520</wp:posOffset>
                </wp:positionH>
                <wp:positionV relativeFrom="paragraph">
                  <wp:posOffset>4734560</wp:posOffset>
                </wp:positionV>
                <wp:extent cx="751840" cy="192405"/>
                <wp:effectExtent l="0" t="0" r="10160" b="17145"/>
                <wp:wrapNone/>
                <wp:docPr id="24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1840" cy="1924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B5524F" id="Oval 86" o:spid="_x0000_s1026" style="position:absolute;margin-left:247.6pt;margin-top:372.8pt;width:59.2pt;height:1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" strokecolor="red" strokeweight="2pt">
                <v:fill opacity="0"/>
              </v:oval>
            </w:pict>
          </mc:Fallback>
        </mc:AlternateContent>
      </w:r>
    </w:p>
    <w:p w14:paraId="0AEEAA3C" w14:textId="77777777" w:rsidR="00D17695" w:rsidRDefault="00D17695" w:rsidP="0039341D">
      <w:pPr>
        <w:tabs>
          <w:tab w:val="left" w:pos="450"/>
        </w:tabs>
        <w:ind w:left="990" w:right="720"/>
        <w:jc w:val="center"/>
      </w:pPr>
    </w:p>
    <w:p w14:paraId="01057358" w14:textId="77777777" w:rsidR="00D17695" w:rsidRDefault="00D17695" w:rsidP="00374F18">
      <w:pPr>
        <w:numPr>
          <w:ilvl w:val="0"/>
          <w:numId w:val="11"/>
        </w:numPr>
        <w:tabs>
          <w:tab w:val="left" w:pos="450"/>
        </w:tabs>
        <w:ind w:right="720"/>
      </w:pPr>
      <w:r>
        <w:t>Check to see if successfully installed.</w:t>
      </w:r>
    </w:p>
    <w:p w14:paraId="492699FD" w14:textId="1BB0F8E7" w:rsidR="001E0896" w:rsidRDefault="001E0896" w:rsidP="0010778B">
      <w:pPr>
        <w:tabs>
          <w:tab w:val="left" w:pos="450"/>
        </w:tabs>
        <w:ind w:left="990" w:right="720"/>
      </w:pPr>
    </w:p>
    <w:p w14:paraId="68EE597D" w14:textId="77777777" w:rsidR="00D17695" w:rsidRDefault="00780E05" w:rsidP="00D17695">
      <w:pPr>
        <w:tabs>
          <w:tab w:val="left" w:pos="450"/>
        </w:tabs>
        <w:ind w:left="450" w:right="720"/>
        <w:jc w:val="center"/>
      </w:pPr>
      <w:r>
        <w:rPr>
          <w:noProof/>
        </w:rPr>
        <mc:AlternateContent>
          <mc:Choice Requires="wps">
            <w:drawing>
              <wp:anchor distT="0" distB="0" distL="114300" distR="114300" simplePos="0" relativeHeight="251681792" behindDoc="0" locked="0" layoutInCell="1" allowOverlap="1" wp14:anchorId="5DFB60C3" wp14:editId="0FBC0FAE">
                <wp:simplePos x="0" y="0"/>
                <wp:positionH relativeFrom="column">
                  <wp:posOffset>937260</wp:posOffset>
                </wp:positionH>
                <wp:positionV relativeFrom="paragraph">
                  <wp:posOffset>2472055</wp:posOffset>
                </wp:positionV>
                <wp:extent cx="3535045" cy="377825"/>
                <wp:effectExtent l="0" t="0" r="27305" b="22225"/>
                <wp:wrapNone/>
                <wp:docPr id="24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5045" cy="37782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013D82" id="Oval 86" o:spid="_x0000_s1026" style="position:absolute;margin-left:73.8pt;margin-top:194.65pt;width:278.35pt;height:2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" strokecolor="red" strokeweight="2pt">
                <v:fill opacity="0"/>
              </v:oval>
            </w:pict>
          </mc:Fallback>
        </mc:AlternateContent>
      </w:r>
    </w:p>
    <w:p w14:paraId="1AEBFDA8" w14:textId="6F496E43" w:rsidR="00B17793" w:rsidRDefault="0089202F" w:rsidP="002F6DDC">
      <w:pPr>
        <w:tabs>
          <w:tab w:val="left" w:pos="990"/>
        </w:tabs>
        <w:ind w:left="720" w:right="720"/>
      </w:pPr>
      <w:r>
        <w:br w:type="page"/>
      </w:r>
      <w:r w:rsidR="00B17793">
        <w:rPr>
          <w:noProof/>
        </w:rPr>
        <w:lastRenderedPageBreak/>
        <mc:AlternateContent>
          <mc:Choice Requires="wps">
            <w:drawing>
              <wp:anchor distT="0" distB="0" distL="114300" distR="114300" simplePos="0" relativeHeight="251678720" behindDoc="0" locked="0" layoutInCell="1" allowOverlap="1" wp14:anchorId="6326F7FF" wp14:editId="2DF94445">
                <wp:simplePos x="0" y="0"/>
                <wp:positionH relativeFrom="column">
                  <wp:posOffset>808990</wp:posOffset>
                </wp:positionH>
                <wp:positionV relativeFrom="paragraph">
                  <wp:posOffset>2656645</wp:posOffset>
                </wp:positionV>
                <wp:extent cx="3837600" cy="306705"/>
                <wp:effectExtent l="0" t="0" r="10795" b="17145"/>
                <wp:wrapNone/>
                <wp:docPr id="24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7600" cy="30670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5559E6" id="Oval 86" o:spid="_x0000_s1026" style="position:absolute;margin-left:63.7pt;margin-top:209.2pt;width:302.15pt;height:24.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" strokecolor="red" strokeweight="2pt">
                <v:fill opacity="0"/>
              </v:oval>
            </w:pict>
          </mc:Fallback>
        </mc:AlternateContent>
      </w:r>
      <w:r w:rsidR="00B17793">
        <w:rPr>
          <w:noProof/>
        </w:rPr>
        <w:drawing>
          <wp:inline distT="0" distB="0" distL="0" distR="0" wp14:anchorId="224E0B0F" wp14:editId="2EEEE74A">
            <wp:extent cx="4629600" cy="3213487"/>
            <wp:effectExtent l="0" t="0" r="0" b="6350"/>
            <wp:docPr id="105409904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99043" name="Picture 1" descr="Graphical user interface, text, application&#10;&#10;Description automatically generated"/>
                    <pic:cNvPicPr/>
                  </pic:nvPicPr>
                  <pic:blipFill>
                    <a:blip r:embed="rId26"/>
                    <a:stretch>
                      <a:fillRect/>
                    </a:stretch>
                  </pic:blipFill>
                  <pic:spPr>
                    <a:xfrm>
                      <a:off x="0" y="0"/>
                      <a:ext cx="4637650" cy="3219075"/>
                    </a:xfrm>
                    <a:prstGeom prst="rect">
                      <a:avLst/>
                    </a:prstGeom>
                  </pic:spPr>
                </pic:pic>
              </a:graphicData>
            </a:graphic>
          </wp:inline>
        </w:drawing>
      </w:r>
    </w:p>
    <w:p w14:paraId="4C92C0C4" w14:textId="77777777" w:rsidR="00B17793" w:rsidRDefault="00B17793">
      <w:r>
        <w:br w:type="page"/>
      </w:r>
    </w:p>
    <w:p w14:paraId="0FC0962D" w14:textId="77777777" w:rsidR="009D5D66" w:rsidRDefault="009D5D66" w:rsidP="002F6DDC">
      <w:pPr>
        <w:tabs>
          <w:tab w:val="left" w:pos="990"/>
        </w:tabs>
        <w:ind w:left="720" w:right="720"/>
      </w:pPr>
    </w:p>
    <w:tbl>
      <w:tblPr>
        <w:tblStyle w:val="TableGrid"/>
        <w:tblW w:w="0" w:type="auto"/>
        <w:tblInd w:w="625" w:type="dxa"/>
        <w:tblLook w:val="04A0" w:firstRow="1" w:lastRow="0" w:firstColumn="1" w:lastColumn="0" w:noHBand="0" w:noVBand="1"/>
      </w:tblPr>
      <w:tblGrid>
        <w:gridCol w:w="10511"/>
      </w:tblGrid>
      <w:tr w:rsidR="00F15E99" w14:paraId="3BFDDACE" w14:textId="77777777" w:rsidTr="0082657F">
        <w:trPr>
          <w:trHeight w:val="1525"/>
        </w:trPr>
        <w:tc>
          <w:tcPr>
            <w:tcW w:w="10511" w:type="dxa"/>
          </w:tcPr>
          <w:p w14:paraId="6A6EE96D" w14:textId="3E23B6EC" w:rsidR="00F15E99" w:rsidRDefault="00BE6032" w:rsidP="00374F18">
            <w:pPr>
              <w:numPr>
                <w:ilvl w:val="0"/>
                <w:numId w:val="11"/>
              </w:numPr>
              <w:tabs>
                <w:tab w:val="left" w:pos="324"/>
              </w:tabs>
              <w:spacing w:before="120"/>
              <w:ind w:right="720"/>
            </w:pPr>
            <w:r w:rsidRPr="00BE6032">
              <w:rPr>
                <w:b/>
                <w:bCs/>
              </w:rPr>
              <w:t>Install FIA Biosum Manager:</w:t>
            </w:r>
            <w:r w:rsidRPr="00BE6032">
              <w:t xml:space="preserve"> Navigate to the c:\ fia_biosum\setup folder. Open the file ‘fia_biosum_setup_versionnumber.msi via right click, </w:t>
            </w:r>
            <w:proofErr w:type="gramStart"/>
            <w:r w:rsidRPr="00BE6032">
              <w:t>Install</w:t>
            </w:r>
            <w:proofErr w:type="gramEnd"/>
            <w:r w:rsidR="00126943">
              <w:t xml:space="preserve"> (</w:t>
            </w:r>
            <w:r w:rsidR="00B17793">
              <w:t>or Open, depending on the version of Windows) as admin</w:t>
            </w:r>
            <w:r w:rsidRPr="00BE6032">
              <w:t>. Click on &lt;Next&gt;</w:t>
            </w:r>
            <w:r w:rsidR="00E91CEE">
              <w:t xml:space="preserve"> to begin the installation, &lt;Next&gt; again to confirm proceeding with the installation, and &lt;Close&gt; upon completion of the installation</w:t>
            </w:r>
            <w:r w:rsidRPr="00BE6032">
              <w:t>.</w:t>
            </w:r>
            <w:r>
              <w:t xml:space="preserve"> </w:t>
            </w:r>
            <w:r w:rsidR="00126943">
              <w:t>If Windows displays a message that installation is not allowed, right click on the .MSI file and choose properties; then tic the unblock check box and try the install again.</w:t>
            </w:r>
          </w:p>
        </w:tc>
      </w:tr>
    </w:tbl>
    <w:p w14:paraId="06594C7C" w14:textId="77777777" w:rsidR="0082657F" w:rsidRDefault="0082657F" w:rsidP="00F15E99">
      <w:pPr>
        <w:tabs>
          <w:tab w:val="left" w:pos="4837"/>
          <w:tab w:val="left" w:pos="9449"/>
        </w:tabs>
        <w:ind w:left="738" w:right="720"/>
      </w:pPr>
      <w:r>
        <w:rPr>
          <w:noProof/>
        </w:rPr>
        <w:tab/>
      </w:r>
      <w:r>
        <w:rPr>
          <w:noProof/>
        </w:rPr>
        <w:tab/>
      </w:r>
    </w:p>
    <w:p w14:paraId="4B3E526B" w14:textId="0451186E" w:rsidR="0082657F" w:rsidRDefault="0082657F">
      <w:r>
        <w:rPr>
          <w:noProof/>
        </w:rPr>
        <mc:AlternateContent>
          <mc:Choice Requires="wps">
            <w:drawing>
              <wp:anchor distT="0" distB="0" distL="114300" distR="114300" simplePos="0" relativeHeight="251778048" behindDoc="0" locked="0" layoutInCell="1" allowOverlap="1" wp14:anchorId="076E8CE3" wp14:editId="06D9CF54">
                <wp:simplePos x="0" y="0"/>
                <wp:positionH relativeFrom="column">
                  <wp:posOffset>3800475</wp:posOffset>
                </wp:positionH>
                <wp:positionV relativeFrom="paragraph">
                  <wp:posOffset>1617345</wp:posOffset>
                </wp:positionV>
                <wp:extent cx="502920" cy="252095"/>
                <wp:effectExtent l="0" t="0" r="11430" b="14605"/>
                <wp:wrapNone/>
                <wp:docPr id="228"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F9E22" id="Oval 86" o:spid="_x0000_s1026" style="position:absolute;margin-left:299.25pt;margin-top:127.35pt;width:39.6pt;height:19.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" strokecolor="red" strokeweight="2pt">
                <v:fill opacity="0"/>
              </v:oval>
            </w:pict>
          </mc:Fallback>
        </mc:AlternateContent>
      </w:r>
      <w:r>
        <w:rPr>
          <w:noProof/>
        </w:rPr>
        <mc:AlternateContent>
          <mc:Choice Requires="wps">
            <w:drawing>
              <wp:anchor distT="0" distB="0" distL="114300" distR="114300" simplePos="0" relativeHeight="251777024" behindDoc="0" locked="0" layoutInCell="1" allowOverlap="1" wp14:anchorId="3CB23CD6" wp14:editId="6FCC6EAF">
                <wp:simplePos x="0" y="0"/>
                <wp:positionH relativeFrom="column">
                  <wp:posOffset>1628287</wp:posOffset>
                </wp:positionH>
                <wp:positionV relativeFrom="paragraph">
                  <wp:posOffset>1620080</wp:posOffset>
                </wp:positionV>
                <wp:extent cx="502920" cy="252095"/>
                <wp:effectExtent l="0" t="0" r="11430" b="14605"/>
                <wp:wrapNone/>
                <wp:docPr id="242"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25209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962BB2" id="Oval 86" o:spid="_x0000_s1026" style="position:absolute;margin-left:128.2pt;margin-top:127.55pt;width:39.6pt;height:19.8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" strokecolor="red" strokeweight="2pt">
                <v:fill opacity="0"/>
              </v:oval>
            </w:pict>
          </mc:Fallback>
        </mc:AlternateContent>
      </w:r>
    </w:p>
    <w:tbl>
      <w:tblPr>
        <w:tblStyle w:val="TableGrid"/>
        <w:tblW w:w="0" w:type="auto"/>
        <w:tblInd w:w="625" w:type="dxa"/>
        <w:tblLook w:val="04A0" w:firstRow="1" w:lastRow="0" w:firstColumn="1" w:lastColumn="0" w:noHBand="0" w:noVBand="1"/>
      </w:tblPr>
      <w:tblGrid>
        <w:gridCol w:w="3379"/>
        <w:gridCol w:w="3559"/>
        <w:gridCol w:w="3573"/>
      </w:tblGrid>
      <w:tr w:rsidR="0082657F" w14:paraId="0BD16F91" w14:textId="77777777" w:rsidTr="0082657F">
        <w:tc>
          <w:tcPr>
            <w:tcW w:w="3087" w:type="dxa"/>
          </w:tcPr>
          <w:p w14:paraId="5D964DDF" w14:textId="3AB0C12F" w:rsidR="0082657F" w:rsidRDefault="0082657F">
            <w:r>
              <w:rPr>
                <w:noProof/>
              </w:rPr>
              <w:drawing>
                <wp:inline distT="0" distB="0" distL="0" distR="0" wp14:anchorId="18430EEE" wp14:editId="5FA0920E">
                  <wp:extent cx="2008991" cy="1645920"/>
                  <wp:effectExtent l="0" t="0" r="0" b="0"/>
                  <wp:docPr id="1894106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6480" name=""/>
                          <pic:cNvPicPr/>
                        </pic:nvPicPr>
                        <pic:blipFill>
                          <a:blip r:embed="rId27"/>
                          <a:stretch>
                            <a:fillRect/>
                          </a:stretch>
                        </pic:blipFill>
                        <pic:spPr>
                          <a:xfrm>
                            <a:off x="0" y="0"/>
                            <a:ext cx="2032903" cy="1665510"/>
                          </a:xfrm>
                          <a:prstGeom prst="rect">
                            <a:avLst/>
                          </a:prstGeom>
                        </pic:spPr>
                      </pic:pic>
                    </a:graphicData>
                  </a:graphic>
                </wp:inline>
              </w:drawing>
            </w:r>
          </w:p>
        </w:tc>
        <w:tc>
          <w:tcPr>
            <w:tcW w:w="3712" w:type="dxa"/>
          </w:tcPr>
          <w:p w14:paraId="6A364F4F" w14:textId="732BE258" w:rsidR="0082657F" w:rsidRDefault="0082657F">
            <w:r>
              <w:rPr>
                <w:noProof/>
              </w:rPr>
              <w:drawing>
                <wp:inline distT="0" distB="0" distL="0" distR="0" wp14:anchorId="27F8B42C" wp14:editId="0B24CCD6">
                  <wp:extent cx="2008853" cy="1645807"/>
                  <wp:effectExtent l="0" t="0" r="0" b="0"/>
                  <wp:docPr id="47944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46795" name=""/>
                          <pic:cNvPicPr/>
                        </pic:nvPicPr>
                        <pic:blipFill>
                          <a:blip r:embed="rId28"/>
                          <a:stretch>
                            <a:fillRect/>
                          </a:stretch>
                        </pic:blipFill>
                        <pic:spPr>
                          <a:xfrm>
                            <a:off x="0" y="0"/>
                            <a:ext cx="2033844" cy="1666281"/>
                          </a:xfrm>
                          <a:prstGeom prst="rect">
                            <a:avLst/>
                          </a:prstGeom>
                        </pic:spPr>
                      </pic:pic>
                    </a:graphicData>
                  </a:graphic>
                </wp:inline>
              </w:drawing>
            </w:r>
          </w:p>
        </w:tc>
        <w:tc>
          <w:tcPr>
            <w:tcW w:w="3712" w:type="dxa"/>
          </w:tcPr>
          <w:p w14:paraId="408D67BC" w14:textId="010CB1A9" w:rsidR="0082657F" w:rsidRDefault="00E91CEE">
            <w:r>
              <w:rPr>
                <w:noProof/>
              </w:rPr>
              <w:drawing>
                <wp:inline distT="0" distB="0" distL="0" distR="0" wp14:anchorId="5F0849FA" wp14:editId="7F78BE40">
                  <wp:extent cx="2027610" cy="1661174"/>
                  <wp:effectExtent l="0" t="0" r="0" b="0"/>
                  <wp:docPr id="180192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22068" name=""/>
                          <pic:cNvPicPr/>
                        </pic:nvPicPr>
                        <pic:blipFill>
                          <a:blip r:embed="rId29"/>
                          <a:stretch>
                            <a:fillRect/>
                          </a:stretch>
                        </pic:blipFill>
                        <pic:spPr>
                          <a:xfrm>
                            <a:off x="0" y="0"/>
                            <a:ext cx="2038055" cy="1669732"/>
                          </a:xfrm>
                          <a:prstGeom prst="rect">
                            <a:avLst/>
                          </a:prstGeom>
                        </pic:spPr>
                      </pic:pic>
                    </a:graphicData>
                  </a:graphic>
                </wp:inline>
              </w:drawing>
            </w:r>
          </w:p>
        </w:tc>
      </w:tr>
    </w:tbl>
    <w:p w14:paraId="2A77F9E2" w14:textId="77777777" w:rsidR="00496767" w:rsidRDefault="00496767" w:rsidP="00CC6314">
      <w:pPr>
        <w:ind w:left="990" w:right="720" w:firstLine="720"/>
      </w:pPr>
    </w:p>
    <w:p w14:paraId="1FC16903" w14:textId="08FC36C5" w:rsidR="00FB482C" w:rsidRDefault="00582FC5" w:rsidP="00A637C2">
      <w:pPr>
        <w:pStyle w:val="ListParagraph"/>
        <w:numPr>
          <w:ilvl w:val="0"/>
          <w:numId w:val="11"/>
        </w:numPr>
        <w:spacing w:after="120"/>
        <w:contextualSpacing w:val="0"/>
      </w:pPr>
      <w:r>
        <w:t xml:space="preserve">If running Access 2016, Office 365 or any other version later than 2013, you will need to install the </w:t>
      </w:r>
      <w:r w:rsidR="005A0A93" w:rsidRPr="005A0A93">
        <w:rPr>
          <w:b/>
          <w:bCs/>
        </w:rPr>
        <w:t>Microsoft Access Database Engine 2016 64-bit Redistributable</w:t>
      </w:r>
      <w:r>
        <w:t>.</w:t>
      </w:r>
      <w:r w:rsidRPr="00582FC5">
        <w:t xml:space="preserve"> </w:t>
      </w:r>
      <w:r>
        <w:t xml:space="preserve">This can be </w:t>
      </w:r>
      <w:r w:rsidRPr="00582FC5">
        <w:t>download</w:t>
      </w:r>
      <w:r>
        <w:t>ed</w:t>
      </w:r>
      <w:r w:rsidRPr="00582FC5">
        <w:t xml:space="preserve"> via </w:t>
      </w:r>
      <w:proofErr w:type="gramStart"/>
      <w:r w:rsidR="005A0A93" w:rsidRPr="005A0A93">
        <w:t>https://www.microsoft.com/en-us/download/details.aspx?id=54920</w:t>
      </w:r>
      <w:r w:rsidRPr="00582FC5">
        <w:t xml:space="preserve">, </w:t>
      </w:r>
      <w:r>
        <w:t>and</w:t>
      </w:r>
      <w:proofErr w:type="gramEnd"/>
      <w:r>
        <w:t xml:space="preserve"> must be installed with admin privileges</w:t>
      </w:r>
      <w:r w:rsidRPr="00582FC5">
        <w:t>.</w:t>
      </w:r>
      <w:r w:rsidR="00CC75EB">
        <w:t xml:space="preserve"> Forest service users </w:t>
      </w:r>
      <w:r w:rsidR="00B17793">
        <w:t>may</w:t>
      </w:r>
      <w:r w:rsidR="00CC75EB">
        <w:t xml:space="preserve"> find this component in the Software Center</w:t>
      </w:r>
      <w:r w:rsidR="00B17793">
        <w:t>, but if not, will need to have the Customer Help Desk perform this install remotely, as admin</w:t>
      </w:r>
      <w:r w:rsidR="00CC75EB">
        <w:t>.</w:t>
      </w:r>
    </w:p>
    <w:tbl>
      <w:tblPr>
        <w:tblStyle w:val="TableGrid"/>
        <w:tblW w:w="0" w:type="auto"/>
        <w:tblInd w:w="1080" w:type="dxa"/>
        <w:tblLook w:val="04A0" w:firstRow="1" w:lastRow="0" w:firstColumn="1" w:lastColumn="0" w:noHBand="0" w:noVBand="1"/>
      </w:tblPr>
      <w:tblGrid>
        <w:gridCol w:w="10056"/>
      </w:tblGrid>
      <w:tr w:rsidR="000327F3" w14:paraId="49EEC9F0" w14:textId="77777777" w:rsidTr="00E10189">
        <w:tc>
          <w:tcPr>
            <w:tcW w:w="9989" w:type="dxa"/>
          </w:tcPr>
          <w:p w14:paraId="019EF377" w14:textId="18CEB43C" w:rsidR="000327F3" w:rsidRDefault="00BC67A9" w:rsidP="00A637C2">
            <w:pPr>
              <w:tabs>
                <w:tab w:val="left" w:pos="432"/>
              </w:tabs>
              <w:ind w:right="720"/>
            </w:pPr>
            <w:r>
              <w:br w:type="page"/>
            </w:r>
            <w:r w:rsidR="007F3D24">
              <w:t>S</w:t>
            </w:r>
            <w:r w:rsidR="000327F3">
              <w:t>tart BioSum Manager and select the Settings menu</w:t>
            </w:r>
          </w:p>
        </w:tc>
      </w:tr>
      <w:tr w:rsidR="000327F3" w14:paraId="078B74E0" w14:textId="77777777" w:rsidTr="00E10189">
        <w:tc>
          <w:tcPr>
            <w:tcW w:w="9989" w:type="dxa"/>
          </w:tcPr>
          <w:p w14:paraId="68C5CE62" w14:textId="77777777" w:rsidR="000327F3" w:rsidRDefault="000327F3" w:rsidP="000327F3">
            <w:pPr>
              <w:tabs>
                <w:tab w:val="left" w:pos="990"/>
              </w:tabs>
              <w:ind w:right="720"/>
            </w:pPr>
            <w:r>
              <w:rPr>
                <w:noProof/>
              </w:rPr>
              <mc:AlternateContent>
                <mc:Choice Requires="wps">
                  <w:drawing>
                    <wp:anchor distT="0" distB="0" distL="114300" distR="114300" simplePos="0" relativeHeight="251760640" behindDoc="0" locked="0" layoutInCell="1" allowOverlap="1" wp14:anchorId="1ADD387B" wp14:editId="33CC93B6">
                      <wp:simplePos x="0" y="0"/>
                      <wp:positionH relativeFrom="column">
                        <wp:posOffset>484505</wp:posOffset>
                      </wp:positionH>
                      <wp:positionV relativeFrom="paragraph">
                        <wp:posOffset>116840</wp:posOffset>
                      </wp:positionV>
                      <wp:extent cx="876300" cy="343535"/>
                      <wp:effectExtent l="0" t="0" r="19050" b="18415"/>
                      <wp:wrapNone/>
                      <wp:docPr id="281"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343535"/>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B565D05" id="Oval 86" o:spid="_x0000_s1026" style="position:absolute;margin-left:38.15pt;margin-top:9.2pt;width:69pt;height:2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" strokecolor="red" strokeweight="2pt">
                      <v:fill opacity="0"/>
                    </v:oval>
                  </w:pict>
                </mc:Fallback>
              </mc:AlternateContent>
            </w:r>
            <w:r>
              <w:rPr>
                <w:noProof/>
              </w:rPr>
              <w:drawing>
                <wp:inline distT="0" distB="0" distL="0" distR="0" wp14:anchorId="4A4B7C77" wp14:editId="4CF2C8C8">
                  <wp:extent cx="2057578" cy="2461473"/>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57578" cy="2461473"/>
                          </a:xfrm>
                          <a:prstGeom prst="rect">
                            <a:avLst/>
                          </a:prstGeom>
                        </pic:spPr>
                      </pic:pic>
                    </a:graphicData>
                  </a:graphic>
                </wp:inline>
              </w:drawing>
            </w:r>
          </w:p>
        </w:tc>
      </w:tr>
      <w:tr w:rsidR="000327F3" w14:paraId="44B23654" w14:textId="77777777" w:rsidTr="00E10189">
        <w:tc>
          <w:tcPr>
            <w:tcW w:w="9989" w:type="dxa"/>
          </w:tcPr>
          <w:p w14:paraId="0C0F5EBD" w14:textId="7AFD591E" w:rsidR="000327F3" w:rsidRDefault="000327F3" w:rsidP="00385CA4">
            <w:pPr>
              <w:numPr>
                <w:ilvl w:val="0"/>
                <w:numId w:val="11"/>
              </w:numPr>
              <w:tabs>
                <w:tab w:val="left" w:pos="432"/>
              </w:tabs>
              <w:spacing w:before="120" w:after="120"/>
              <w:ind w:right="720"/>
            </w:pPr>
            <w:r>
              <w:t xml:space="preserve">Navigate to the directory containing Rscript.exe on your computer. Be sure to select the </w:t>
            </w:r>
            <w:proofErr w:type="gramStart"/>
            <w:r w:rsidR="00A74188">
              <w:t xml:space="preserve">64 </w:t>
            </w:r>
            <w:r>
              <w:t>bit</w:t>
            </w:r>
            <w:proofErr w:type="gramEnd"/>
            <w:r>
              <w:t xml:space="preserve"> version of Rscript, which is stored in the </w:t>
            </w:r>
            <w:r w:rsidR="00A74188">
              <w:t xml:space="preserve">x64 </w:t>
            </w:r>
            <w:r>
              <w:t>folder within your R version bin folder. Also navigate to and select the OpCost script file (10_1_</w:t>
            </w:r>
            <w:proofErr w:type="gramStart"/>
            <w:r w:rsidR="00B17793">
              <w:t>6</w:t>
            </w:r>
            <w:r>
              <w:t>.R</w:t>
            </w:r>
            <w:proofErr w:type="gramEnd"/>
            <w:r>
              <w:t xml:space="preserve"> as of this version of BioSum); it can be found in the </w:t>
            </w:r>
            <w:r w:rsidRPr="000327F3">
              <w:t xml:space="preserve">C:\Program </w:t>
            </w:r>
            <w:r w:rsidRPr="000327F3">
              <w:lastRenderedPageBreak/>
              <w:t>Files\FIA PNW Portland Forestry Sciences Lab\FIA Biosum 5.</w:t>
            </w:r>
            <w:r w:rsidR="00B17793">
              <w:t>11</w:t>
            </w:r>
            <w:r w:rsidR="00FC452E">
              <w:t>.</w:t>
            </w:r>
            <w:r w:rsidR="00B17793">
              <w:t>1</w:t>
            </w:r>
            <w:r w:rsidRPr="000327F3">
              <w:t>\opcost\</w:t>
            </w:r>
            <w:r>
              <w:t xml:space="preserve"> folder.  Then click &lt;Save&gt; to save these choices, then &lt;OK&gt; to close the Settings window.</w:t>
            </w:r>
          </w:p>
        </w:tc>
      </w:tr>
      <w:tr w:rsidR="000327F3" w14:paraId="02D44C7D" w14:textId="77777777" w:rsidTr="00E10189">
        <w:tc>
          <w:tcPr>
            <w:tcW w:w="9989" w:type="dxa"/>
          </w:tcPr>
          <w:p w14:paraId="03DAFACD" w14:textId="50D476B6" w:rsidR="000327F3" w:rsidRDefault="003C30E9" w:rsidP="00E10189">
            <w:pPr>
              <w:tabs>
                <w:tab w:val="left" w:pos="990"/>
              </w:tabs>
              <w:ind w:right="720"/>
              <w:jc w:val="center"/>
            </w:pPr>
            <w:r>
              <w:rPr>
                <w:noProof/>
              </w:rPr>
              <w:lastRenderedPageBreak/>
              <mc:AlternateContent>
                <mc:Choice Requires="wps">
                  <w:drawing>
                    <wp:anchor distT="0" distB="0" distL="114300" distR="114300" simplePos="0" relativeHeight="251766784" behindDoc="0" locked="0" layoutInCell="1" allowOverlap="1" wp14:anchorId="190D7B8C" wp14:editId="31F9FB9F">
                      <wp:simplePos x="0" y="0"/>
                      <wp:positionH relativeFrom="column">
                        <wp:posOffset>2494920</wp:posOffset>
                      </wp:positionH>
                      <wp:positionV relativeFrom="paragraph">
                        <wp:posOffset>522860</wp:posOffset>
                      </wp:positionV>
                      <wp:extent cx="777240" cy="304800"/>
                      <wp:effectExtent l="0" t="0" r="22860" b="19050"/>
                      <wp:wrapNone/>
                      <wp:docPr id="28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30480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A763D3" id="Oval 86" o:spid="_x0000_s1026" style="position:absolute;margin-left:196.45pt;margin-top:41.15pt;width:61.2pt;height:2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" strokecolor="red" strokeweight="2pt">
                      <v:fill opacity="0"/>
                    </v:oval>
                  </w:pict>
                </mc:Fallback>
              </mc:AlternateContent>
            </w:r>
            <w:r>
              <w:rPr>
                <w:noProof/>
              </w:rPr>
              <mc:AlternateContent>
                <mc:Choice Requires="wps">
                  <w:drawing>
                    <wp:anchor distT="0" distB="0" distL="114300" distR="114300" simplePos="0" relativeHeight="251768832" behindDoc="0" locked="0" layoutInCell="1" allowOverlap="1" wp14:anchorId="5C74480E" wp14:editId="45AFB6E3">
                      <wp:simplePos x="0" y="0"/>
                      <wp:positionH relativeFrom="column">
                        <wp:posOffset>254880</wp:posOffset>
                      </wp:positionH>
                      <wp:positionV relativeFrom="paragraph">
                        <wp:posOffset>471700</wp:posOffset>
                      </wp:positionV>
                      <wp:extent cx="678180" cy="304800"/>
                      <wp:effectExtent l="0" t="0" r="26670" b="19050"/>
                      <wp:wrapNone/>
                      <wp:docPr id="287"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30480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AF9F8B" id="Oval 86" o:spid="_x0000_s1026" style="position:absolute;margin-left:20.05pt;margin-top:37.15pt;width:53.4pt;height:2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" strokecolor="red" strokeweight="2pt">
                      <v:fill opacity="0"/>
                    </v:oval>
                  </w:pict>
                </mc:Fallback>
              </mc:AlternateContent>
            </w:r>
            <w:r>
              <w:rPr>
                <w:noProof/>
              </w:rPr>
              <mc:AlternateContent>
                <mc:Choice Requires="wps">
                  <w:drawing>
                    <wp:anchor distT="0" distB="0" distL="114300" distR="114300" simplePos="0" relativeHeight="251762688" behindDoc="0" locked="0" layoutInCell="1" allowOverlap="1" wp14:anchorId="54CA308C" wp14:editId="6C711D32">
                      <wp:simplePos x="0" y="0"/>
                      <wp:positionH relativeFrom="column">
                        <wp:posOffset>13380</wp:posOffset>
                      </wp:positionH>
                      <wp:positionV relativeFrom="paragraph">
                        <wp:posOffset>3443860</wp:posOffset>
                      </wp:positionV>
                      <wp:extent cx="3413760" cy="281940"/>
                      <wp:effectExtent l="0" t="0" r="15240" b="22860"/>
                      <wp:wrapNone/>
                      <wp:docPr id="282"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28194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9679F9" id="Oval 86" o:spid="_x0000_s1026" style="position:absolute;margin-left:1.05pt;margin-top:271.15pt;width:268.8pt;height:22.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" strokecolor="red" strokeweight="2pt">
                      <v:fill opacity="0"/>
                    </v:oval>
                  </w:pict>
                </mc:Fallback>
              </mc:AlternateContent>
            </w:r>
            <w:r>
              <w:rPr>
                <w:noProof/>
              </w:rPr>
              <mc:AlternateContent>
                <mc:Choice Requires="wps">
                  <w:drawing>
                    <wp:anchor distT="0" distB="0" distL="114300" distR="114300" simplePos="0" relativeHeight="251764736" behindDoc="0" locked="0" layoutInCell="1" allowOverlap="1" wp14:anchorId="24CB90AF" wp14:editId="0463F405">
                      <wp:simplePos x="0" y="0"/>
                      <wp:positionH relativeFrom="column">
                        <wp:posOffset>68580</wp:posOffset>
                      </wp:positionH>
                      <wp:positionV relativeFrom="paragraph">
                        <wp:posOffset>3898900</wp:posOffset>
                      </wp:positionV>
                      <wp:extent cx="4176120" cy="335280"/>
                      <wp:effectExtent l="0" t="0" r="15240" b="26670"/>
                      <wp:wrapNone/>
                      <wp:docPr id="284"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76120" cy="33528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E1204E" id="Oval 86" o:spid="_x0000_s1026" style="position:absolute;margin-left:5.4pt;margin-top:307pt;width:328.85pt;height:26.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" strokecolor="red" strokeweight="2pt">
                      <v:fill opacity="0"/>
                    </v:oval>
                  </w:pict>
                </mc:Fallback>
              </mc:AlternateContent>
            </w:r>
            <w:r>
              <w:rPr>
                <w:noProof/>
              </w:rPr>
              <w:t xml:space="preserve"> </w:t>
            </w:r>
            <w:r>
              <w:rPr>
                <w:noProof/>
              </w:rPr>
              <w:drawing>
                <wp:inline distT="0" distB="0" distL="0" distR="0" wp14:anchorId="78CD6158" wp14:editId="7A1C70FD">
                  <wp:extent cx="7077710" cy="4330065"/>
                  <wp:effectExtent l="0" t="0" r="8890" b="0"/>
                  <wp:docPr id="81532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29970" name=""/>
                          <pic:cNvPicPr/>
                        </pic:nvPicPr>
                        <pic:blipFill>
                          <a:blip r:embed="rId31"/>
                          <a:stretch>
                            <a:fillRect/>
                          </a:stretch>
                        </pic:blipFill>
                        <pic:spPr>
                          <a:xfrm>
                            <a:off x="0" y="0"/>
                            <a:ext cx="7077710" cy="4330065"/>
                          </a:xfrm>
                          <a:prstGeom prst="rect">
                            <a:avLst/>
                          </a:prstGeom>
                        </pic:spPr>
                      </pic:pic>
                    </a:graphicData>
                  </a:graphic>
                </wp:inline>
              </w:drawing>
            </w:r>
          </w:p>
        </w:tc>
      </w:tr>
    </w:tbl>
    <w:p w14:paraId="25870BDD" w14:textId="77777777" w:rsidR="00E10189" w:rsidRDefault="00E10189">
      <w:r>
        <w:br w:type="page"/>
      </w:r>
    </w:p>
    <w:tbl>
      <w:tblPr>
        <w:tblStyle w:val="TableGrid"/>
        <w:tblW w:w="0" w:type="auto"/>
        <w:tblInd w:w="1080" w:type="dxa"/>
        <w:tblLook w:val="04A0" w:firstRow="1" w:lastRow="0" w:firstColumn="1" w:lastColumn="0" w:noHBand="0" w:noVBand="1"/>
      </w:tblPr>
      <w:tblGrid>
        <w:gridCol w:w="9989"/>
      </w:tblGrid>
      <w:tr w:rsidR="000327F3" w14:paraId="27D627B0" w14:textId="77777777" w:rsidTr="00E10189">
        <w:tc>
          <w:tcPr>
            <w:tcW w:w="9989" w:type="dxa"/>
          </w:tcPr>
          <w:p w14:paraId="48DED675" w14:textId="77777777" w:rsidR="000327F3" w:rsidRDefault="00E10189" w:rsidP="00385CA4">
            <w:pPr>
              <w:numPr>
                <w:ilvl w:val="0"/>
                <w:numId w:val="11"/>
              </w:numPr>
              <w:tabs>
                <w:tab w:val="left" w:pos="522"/>
              </w:tabs>
              <w:spacing w:before="120" w:after="120"/>
              <w:ind w:right="720"/>
            </w:pPr>
            <w:r>
              <w:rPr>
                <w:noProof/>
              </w:rPr>
              <w:lastRenderedPageBreak/>
              <mc:AlternateContent>
                <mc:Choice Requires="wps">
                  <w:drawing>
                    <wp:anchor distT="0" distB="0" distL="114300" distR="114300" simplePos="0" relativeHeight="251770880" behindDoc="0" locked="0" layoutInCell="1" allowOverlap="1" wp14:anchorId="600E36EB" wp14:editId="794F8998">
                      <wp:simplePos x="0" y="0"/>
                      <wp:positionH relativeFrom="column">
                        <wp:posOffset>874750</wp:posOffset>
                      </wp:positionH>
                      <wp:positionV relativeFrom="paragraph">
                        <wp:posOffset>614045</wp:posOffset>
                      </wp:positionV>
                      <wp:extent cx="3413760" cy="281940"/>
                      <wp:effectExtent l="0" t="0" r="15240" b="22860"/>
                      <wp:wrapNone/>
                      <wp:docPr id="483"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28194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A740DF" id="Oval 86" o:spid="_x0000_s1026" style="position:absolute;margin-left:68.9pt;margin-top:48.35pt;width:268.8pt;height:22.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" strokecolor="red" strokeweight="2pt">
                      <v:fill opacity="0"/>
                    </v:oval>
                  </w:pict>
                </mc:Fallback>
              </mc:AlternateContent>
            </w:r>
            <w:r>
              <w:rPr>
                <w:noProof/>
              </w:rPr>
              <w:t xml:space="preserve">Start the BioSum Troubleshooter tool </w:t>
            </w:r>
            <w:r>
              <w:rPr>
                <w:noProof/>
              </w:rPr>
              <w:br/>
            </w:r>
            <w:r>
              <w:rPr>
                <w:noProof/>
              </w:rPr>
              <w:br/>
            </w:r>
            <w:r>
              <w:rPr>
                <w:noProof/>
              </w:rPr>
              <w:drawing>
                <wp:inline distT="0" distB="0" distL="0" distR="0" wp14:anchorId="524DEE52" wp14:editId="12BCA878">
                  <wp:extent cx="3641487" cy="6553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82831" cy="698752"/>
                          </a:xfrm>
                          <a:prstGeom prst="rect">
                            <a:avLst/>
                          </a:prstGeom>
                        </pic:spPr>
                      </pic:pic>
                    </a:graphicData>
                  </a:graphic>
                </wp:inline>
              </w:drawing>
            </w:r>
          </w:p>
        </w:tc>
      </w:tr>
      <w:tr w:rsidR="00E10189" w14:paraId="43717341" w14:textId="77777777" w:rsidTr="00E10189">
        <w:tc>
          <w:tcPr>
            <w:tcW w:w="9989" w:type="dxa"/>
          </w:tcPr>
          <w:p w14:paraId="5DBD54F7" w14:textId="77777777" w:rsidR="00E10189" w:rsidRDefault="00E10189" w:rsidP="00385CA4">
            <w:pPr>
              <w:numPr>
                <w:ilvl w:val="0"/>
                <w:numId w:val="11"/>
              </w:numPr>
              <w:tabs>
                <w:tab w:val="left" w:pos="432"/>
              </w:tabs>
              <w:spacing w:before="120" w:after="120"/>
              <w:ind w:right="720"/>
            </w:pPr>
            <w:r>
              <w:rPr>
                <w:noProof/>
              </w:rPr>
              <w:t>Click the &lt;Calculate Volume and Biomass&gt; button</w:t>
            </w:r>
          </w:p>
        </w:tc>
      </w:tr>
      <w:tr w:rsidR="00E10189" w14:paraId="4DBA90B4" w14:textId="77777777" w:rsidTr="00E10189">
        <w:tc>
          <w:tcPr>
            <w:tcW w:w="9989" w:type="dxa"/>
          </w:tcPr>
          <w:p w14:paraId="725F5130" w14:textId="77777777" w:rsidR="00E10189" w:rsidRDefault="00E10189" w:rsidP="00E10189">
            <w:pPr>
              <w:tabs>
                <w:tab w:val="left" w:pos="990"/>
              </w:tabs>
              <w:ind w:right="720"/>
              <w:jc w:val="center"/>
            </w:pPr>
            <w:r>
              <w:rPr>
                <w:noProof/>
              </w:rPr>
              <mc:AlternateContent>
                <mc:Choice Requires="wps">
                  <w:drawing>
                    <wp:anchor distT="0" distB="0" distL="114300" distR="114300" simplePos="0" relativeHeight="251772928" behindDoc="0" locked="0" layoutInCell="1" allowOverlap="1" wp14:anchorId="6A97AD8D" wp14:editId="57E9EFA2">
                      <wp:simplePos x="0" y="0"/>
                      <wp:positionH relativeFrom="column">
                        <wp:posOffset>1624330</wp:posOffset>
                      </wp:positionH>
                      <wp:positionV relativeFrom="paragraph">
                        <wp:posOffset>2300605</wp:posOffset>
                      </wp:positionV>
                      <wp:extent cx="678180" cy="304800"/>
                      <wp:effectExtent l="0" t="0" r="26670" b="19050"/>
                      <wp:wrapNone/>
                      <wp:docPr id="485"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30480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E56A40" id="Oval 86" o:spid="_x0000_s1026" style="position:absolute;margin-left:127.9pt;margin-top:181.15pt;width:53.4pt;height:2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" strokecolor="red" strokeweight="2pt">
                      <v:fill opacity="0"/>
                    </v:oval>
                  </w:pict>
                </mc:Fallback>
              </mc:AlternateContent>
            </w:r>
            <w:r>
              <w:rPr>
                <w:noProof/>
              </w:rPr>
              <w:drawing>
                <wp:inline distT="0" distB="0" distL="0" distR="0" wp14:anchorId="449B0BE4" wp14:editId="0B241534">
                  <wp:extent cx="4282440" cy="2873532"/>
                  <wp:effectExtent l="0" t="0" r="3810" b="3175"/>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0393" cy="2905709"/>
                          </a:xfrm>
                          <a:prstGeom prst="rect">
                            <a:avLst/>
                          </a:prstGeom>
                        </pic:spPr>
                      </pic:pic>
                    </a:graphicData>
                  </a:graphic>
                </wp:inline>
              </w:drawing>
            </w:r>
          </w:p>
        </w:tc>
      </w:tr>
      <w:tr w:rsidR="00E10189" w14:paraId="15B01FDA" w14:textId="77777777" w:rsidTr="003551AD">
        <w:tc>
          <w:tcPr>
            <w:tcW w:w="9989" w:type="dxa"/>
          </w:tcPr>
          <w:p w14:paraId="094E2362" w14:textId="56A748C3" w:rsidR="00E10189" w:rsidRDefault="00E10189" w:rsidP="00385CA4">
            <w:pPr>
              <w:numPr>
                <w:ilvl w:val="0"/>
                <w:numId w:val="11"/>
              </w:numPr>
              <w:tabs>
                <w:tab w:val="left" w:pos="432"/>
              </w:tabs>
              <w:spacing w:before="120" w:after="120"/>
              <w:ind w:right="720"/>
            </w:pPr>
            <w:r>
              <w:t xml:space="preserve">If numbers show up in the results table, typically after 10 to 20 seconds, all is well with the </w:t>
            </w:r>
            <w:r w:rsidR="0081785B">
              <w:t>Java installation</w:t>
            </w:r>
            <w:r>
              <w:t>. The tool can be closed by clicking the close (x) button in the upper right corner of the dialog.</w:t>
            </w:r>
            <w:r>
              <w:rPr>
                <w:noProof/>
              </w:rPr>
              <w:t xml:space="preserve"> If errors or no results, </w:t>
            </w:r>
            <w:r w:rsidR="0081785B">
              <w:rPr>
                <w:noProof/>
              </w:rPr>
              <w:t>the Java installation</w:t>
            </w:r>
            <w:r>
              <w:rPr>
                <w:noProof/>
              </w:rPr>
              <w:t xml:space="preserve"> issue needs resolution before BioSum can operate correctly.</w:t>
            </w:r>
          </w:p>
        </w:tc>
      </w:tr>
      <w:tr w:rsidR="00E10189" w14:paraId="6473A428" w14:textId="77777777" w:rsidTr="00BC4BF5">
        <w:tc>
          <w:tcPr>
            <w:tcW w:w="9989" w:type="dxa"/>
          </w:tcPr>
          <w:p w14:paraId="20C298FB" w14:textId="77777777" w:rsidR="00E10189" w:rsidRDefault="00E10189" w:rsidP="00E10189">
            <w:pPr>
              <w:tabs>
                <w:tab w:val="left" w:pos="990"/>
              </w:tabs>
              <w:ind w:right="720"/>
              <w:jc w:val="center"/>
            </w:pPr>
            <w:r>
              <w:rPr>
                <w:noProof/>
              </w:rPr>
              <mc:AlternateContent>
                <mc:Choice Requires="wps">
                  <w:drawing>
                    <wp:anchor distT="0" distB="0" distL="114300" distR="114300" simplePos="0" relativeHeight="251774976" behindDoc="0" locked="0" layoutInCell="1" allowOverlap="1" wp14:anchorId="024E2A89" wp14:editId="0BC2778E">
                      <wp:simplePos x="0" y="0"/>
                      <wp:positionH relativeFrom="column">
                        <wp:posOffset>2948940</wp:posOffset>
                      </wp:positionH>
                      <wp:positionV relativeFrom="paragraph">
                        <wp:posOffset>1587500</wp:posOffset>
                      </wp:positionV>
                      <wp:extent cx="1981200" cy="1234440"/>
                      <wp:effectExtent l="0" t="0" r="19050" b="22860"/>
                      <wp:wrapNone/>
                      <wp:docPr id="4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234440"/>
                              </a:xfrm>
                              <a:prstGeom prst="ellipse">
                                <a:avLst/>
                              </a:prstGeom>
                              <a:solidFill>
                                <a:srgbClr val="FFFFFF">
                                  <a:alpha val="0"/>
                                </a:srgbClr>
                              </a:solidFill>
                              <a:ln w="25400">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82AFAE" id="Oval 86" o:spid="_x0000_s1026" style="position:absolute;margin-left:232.2pt;margin-top:125pt;width:156pt;height:97.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" strokecolor="red" strokeweight="2pt">
                      <v:fill opacity="0"/>
                    </v:oval>
                  </w:pict>
                </mc:Fallback>
              </mc:AlternateContent>
            </w:r>
            <w:r>
              <w:rPr>
                <w:noProof/>
              </w:rPr>
              <w:drawing>
                <wp:inline distT="0" distB="0" distL="0" distR="0" wp14:anchorId="3E713564" wp14:editId="181A0DA5">
                  <wp:extent cx="4358640" cy="2924661"/>
                  <wp:effectExtent l="0" t="0" r="3810"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2003" cy="2947048"/>
                          </a:xfrm>
                          <a:prstGeom prst="rect">
                            <a:avLst/>
                          </a:prstGeom>
                        </pic:spPr>
                      </pic:pic>
                    </a:graphicData>
                  </a:graphic>
                </wp:inline>
              </w:drawing>
            </w:r>
          </w:p>
        </w:tc>
      </w:tr>
    </w:tbl>
    <w:p w14:paraId="0348ADEE" w14:textId="2DAA50A6" w:rsidR="006C318A" w:rsidRDefault="006C318A" w:rsidP="00F24162">
      <w:pPr>
        <w:pStyle w:val="Heading1"/>
      </w:pPr>
      <w:bookmarkStart w:id="3" w:name="_Appendix:_How_to"/>
      <w:bookmarkEnd w:id="3"/>
      <w:r>
        <w:lastRenderedPageBreak/>
        <w:t xml:space="preserve">Appendix </w:t>
      </w:r>
      <w:r w:rsidR="00D079E7">
        <w:t>1</w:t>
      </w:r>
      <w:r>
        <w:t xml:space="preserve">: </w:t>
      </w:r>
      <w:r w:rsidR="00D079E7">
        <w:t>Troubleshooting the Java installation</w:t>
      </w:r>
    </w:p>
    <w:p w14:paraId="1645281B" w14:textId="77777777" w:rsidR="00A74188" w:rsidRPr="00A74188" w:rsidRDefault="00A74188"/>
    <w:p w14:paraId="1C00E1C0" w14:textId="1A6A1965" w:rsidR="00051FDF" w:rsidRDefault="002E7455">
      <w:pPr>
        <w:pStyle w:val="ListParagraph"/>
        <w:numPr>
          <w:ilvl w:val="0"/>
          <w:numId w:val="12"/>
        </w:numPr>
      </w:pPr>
      <w:proofErr w:type="gramStart"/>
      <w:r w:rsidRPr="00D079E7">
        <w:rPr>
          <w:b/>
          <w:bCs/>
        </w:rPr>
        <w:t>IMPORTANT</w:t>
      </w:r>
      <w:r>
        <w:t>!:</w:t>
      </w:r>
      <w:proofErr w:type="gramEnd"/>
      <w:r>
        <w:t xml:space="preserve"> </w:t>
      </w:r>
      <w:r w:rsidR="00D079E7">
        <w:t>Forest service users should r</w:t>
      </w:r>
      <w:r w:rsidR="00051FDF">
        <w:t xml:space="preserve">un the Java Update from the Software Center to ensure that the Java client on </w:t>
      </w:r>
      <w:r w:rsidR="00224B4A">
        <w:t xml:space="preserve">their </w:t>
      </w:r>
      <w:r w:rsidR="00051FDF">
        <w:t xml:space="preserve">computer is </w:t>
      </w:r>
      <w:r w:rsidR="00DF4222">
        <w:t>current</w:t>
      </w:r>
      <w:r w:rsidR="002F273D">
        <w:t xml:space="preserve"> (JDK 1.8 or Java 8)</w:t>
      </w:r>
      <w:r w:rsidR="00051FDF">
        <w:t>.</w:t>
      </w:r>
      <w:r w:rsidR="006B2EF6">
        <w:t xml:space="preserve"> </w:t>
      </w:r>
      <w:r w:rsidR="00D079E7">
        <w:t xml:space="preserve">External users need to install Java 1.8 or higher. </w:t>
      </w:r>
      <w:r w:rsidR="006B2EF6">
        <w:t xml:space="preserve">This is essential for BioSum to calculate volume and biomass of the trees </w:t>
      </w:r>
      <w:r w:rsidR="00224B4A">
        <w:t xml:space="preserve">in the inventory sample </w:t>
      </w:r>
      <w:r w:rsidR="006B2EF6">
        <w:t>that are the basis of management simulations.</w:t>
      </w:r>
    </w:p>
    <w:p w14:paraId="1B653FBF" w14:textId="77777777" w:rsidR="002E7455" w:rsidRDefault="002E7455" w:rsidP="002E7455">
      <w:pPr>
        <w:ind w:left="1080"/>
      </w:pPr>
    </w:p>
    <w:p w14:paraId="16D414F6" w14:textId="77777777" w:rsidR="00224B4A" w:rsidRDefault="00D079E7" w:rsidP="00224B4A">
      <w:pPr>
        <w:pStyle w:val="ListParagraph"/>
        <w:numPr>
          <w:ilvl w:val="0"/>
          <w:numId w:val="12"/>
        </w:numPr>
      </w:pPr>
      <w:r>
        <w:t xml:space="preserve">The first time BioSum runs, it copies these 4 files to the %APPDATA% directory: </w:t>
      </w:r>
    </w:p>
    <w:p w14:paraId="6134E7CC" w14:textId="77777777" w:rsidR="00224B4A" w:rsidRPr="00A637C2" w:rsidRDefault="00224B4A" w:rsidP="00A637C2">
      <w:pPr>
        <w:pStyle w:val="ListParagraph"/>
        <w:rPr>
          <w:rFonts w:ascii="Courier New" w:hAnsi="Courier New" w:cs="Courier New"/>
          <w:b/>
          <w:bCs/>
        </w:rPr>
      </w:pPr>
    </w:p>
    <w:p w14:paraId="7485A9A9" w14:textId="31E1719E" w:rsidR="00224B4A" w:rsidRPr="00A637C2" w:rsidRDefault="00224B4A" w:rsidP="00A637C2">
      <w:pPr>
        <w:pStyle w:val="ListParagraph"/>
        <w:numPr>
          <w:ilvl w:val="0"/>
          <w:numId w:val="18"/>
        </w:numPr>
        <w:ind w:left="1800"/>
      </w:pPr>
      <w:r>
        <w:rPr>
          <w:rFonts w:ascii="Courier New" w:hAnsi="Courier New" w:cs="Courier New"/>
          <w:b/>
          <w:bCs/>
        </w:rPr>
        <w:t>B</w:t>
      </w:r>
      <w:r w:rsidR="00D079E7" w:rsidRPr="00A637C2">
        <w:rPr>
          <w:rFonts w:ascii="Courier New" w:hAnsi="Courier New" w:cs="Courier New"/>
          <w:b/>
          <w:bCs/>
        </w:rPr>
        <w:t xml:space="preserve">ioSumComps.jar, </w:t>
      </w:r>
    </w:p>
    <w:p w14:paraId="46CABBD2" w14:textId="77777777" w:rsidR="00224B4A" w:rsidRPr="00A637C2" w:rsidRDefault="00224B4A" w:rsidP="00A637C2">
      <w:pPr>
        <w:pStyle w:val="ListParagraph"/>
        <w:ind w:left="1440"/>
        <w:rPr>
          <w:rFonts w:ascii="Courier New" w:hAnsi="Courier New" w:cs="Courier New"/>
          <w:b/>
          <w:bCs/>
        </w:rPr>
      </w:pPr>
    </w:p>
    <w:p w14:paraId="5EC1FB31" w14:textId="77777777" w:rsidR="00224B4A" w:rsidRPr="00A637C2" w:rsidRDefault="00D079E7" w:rsidP="00A637C2">
      <w:pPr>
        <w:pStyle w:val="ListParagraph"/>
        <w:numPr>
          <w:ilvl w:val="0"/>
          <w:numId w:val="18"/>
        </w:numPr>
        <w:ind w:left="1800"/>
      </w:pPr>
      <w:r w:rsidRPr="00A637C2">
        <w:rPr>
          <w:rFonts w:ascii="Courier New" w:hAnsi="Courier New" w:cs="Courier New"/>
          <w:b/>
          <w:bCs/>
        </w:rPr>
        <w:t xml:space="preserve">BiosumSpeciesConfig.db, </w:t>
      </w:r>
    </w:p>
    <w:p w14:paraId="52CE764B" w14:textId="77777777" w:rsidR="00224B4A" w:rsidRPr="00A637C2" w:rsidRDefault="00224B4A" w:rsidP="00A637C2">
      <w:pPr>
        <w:pStyle w:val="ListParagraph"/>
        <w:ind w:left="1440"/>
        <w:rPr>
          <w:rFonts w:ascii="Courier New" w:hAnsi="Courier New" w:cs="Courier New"/>
          <w:b/>
          <w:bCs/>
        </w:rPr>
      </w:pPr>
    </w:p>
    <w:p w14:paraId="0DC78564" w14:textId="77777777" w:rsidR="00224B4A" w:rsidRPr="00A637C2" w:rsidRDefault="00D079E7" w:rsidP="00A637C2">
      <w:pPr>
        <w:pStyle w:val="ListParagraph"/>
        <w:numPr>
          <w:ilvl w:val="0"/>
          <w:numId w:val="18"/>
        </w:numPr>
        <w:ind w:left="1800"/>
      </w:pPr>
      <w:r w:rsidRPr="00A637C2">
        <w:rPr>
          <w:rFonts w:ascii="Courier New" w:hAnsi="Courier New" w:cs="Courier New"/>
          <w:b/>
          <w:bCs/>
        </w:rPr>
        <w:t xml:space="preserve">fcs_tree.db, and </w:t>
      </w:r>
    </w:p>
    <w:p w14:paraId="3A55006E" w14:textId="77777777" w:rsidR="00224B4A" w:rsidRPr="00A637C2" w:rsidRDefault="00224B4A" w:rsidP="00A637C2">
      <w:pPr>
        <w:pStyle w:val="ListParagraph"/>
        <w:ind w:left="1440"/>
        <w:rPr>
          <w:rFonts w:ascii="Courier New" w:hAnsi="Courier New" w:cs="Courier New"/>
          <w:b/>
          <w:bCs/>
        </w:rPr>
      </w:pPr>
    </w:p>
    <w:p w14:paraId="79AA14EE" w14:textId="77777777" w:rsidR="00224B4A" w:rsidRPr="00A637C2" w:rsidRDefault="00D079E7" w:rsidP="00A637C2">
      <w:pPr>
        <w:pStyle w:val="ListParagraph"/>
        <w:numPr>
          <w:ilvl w:val="0"/>
          <w:numId w:val="18"/>
        </w:numPr>
        <w:ind w:left="1800"/>
      </w:pPr>
      <w:r w:rsidRPr="00A637C2">
        <w:rPr>
          <w:rFonts w:ascii="Courier New" w:hAnsi="Courier New" w:cs="Courier New"/>
          <w:b/>
          <w:bCs/>
        </w:rPr>
        <w:t xml:space="preserve">fcs_tree_calc.bat. </w:t>
      </w:r>
    </w:p>
    <w:p w14:paraId="0CF1D87D" w14:textId="77777777" w:rsidR="00224B4A" w:rsidRDefault="00224B4A" w:rsidP="00A637C2">
      <w:pPr>
        <w:pStyle w:val="ListParagraph"/>
        <w:ind w:left="1080"/>
      </w:pPr>
    </w:p>
    <w:p w14:paraId="6306B6D6" w14:textId="50F24767" w:rsidR="006B2EF6" w:rsidRDefault="006B2EF6" w:rsidP="00A637C2">
      <w:pPr>
        <w:pStyle w:val="ListParagraph"/>
        <w:numPr>
          <w:ilvl w:val="0"/>
          <w:numId w:val="12"/>
        </w:numPr>
      </w:pPr>
      <w:r>
        <w:t>To test the functioning of the Java client, open a cmd window and type:</w:t>
      </w:r>
    </w:p>
    <w:p w14:paraId="47FEFC56" w14:textId="4CD3B9D5" w:rsidR="002E7455" w:rsidRPr="006B2EF6" w:rsidRDefault="002E7455" w:rsidP="006B2EF6">
      <w:pPr>
        <w:ind w:left="1440"/>
        <w:rPr>
          <w:rFonts w:ascii="Courier New" w:hAnsi="Courier New" w:cs="Courier New"/>
          <w:sz w:val="18"/>
          <w:szCs w:val="18"/>
        </w:rPr>
      </w:pPr>
      <w:r w:rsidRPr="006B2EF6">
        <w:rPr>
          <w:rFonts w:ascii="Courier New" w:hAnsi="Courier New" w:cs="Courier New"/>
          <w:sz w:val="18"/>
          <w:szCs w:val="18"/>
        </w:rPr>
        <w:t>JAVA -jar "%APPDATA%"/FIABiosum/BiosumComps.jar</w:t>
      </w:r>
      <w:r w:rsidR="00D079E7">
        <w:rPr>
          <w:rFonts w:ascii="Courier New" w:hAnsi="Courier New" w:cs="Courier New"/>
          <w:sz w:val="18"/>
          <w:szCs w:val="18"/>
        </w:rPr>
        <w:t xml:space="preserve"> -v</w:t>
      </w:r>
    </w:p>
    <w:p w14:paraId="1C23487C" w14:textId="70BBD51F" w:rsidR="002E7455" w:rsidRDefault="002E7455" w:rsidP="006B2EF6">
      <w:pPr>
        <w:ind w:left="1440"/>
      </w:pPr>
    </w:p>
    <w:p w14:paraId="70EC062A" w14:textId="24B9DAF4" w:rsidR="006B2EF6" w:rsidRDefault="006B2EF6" w:rsidP="006B2EF6">
      <w:pPr>
        <w:ind w:left="1440"/>
      </w:pPr>
      <w:r>
        <w:t>If all is well, you’ll see a response like:</w:t>
      </w:r>
    </w:p>
    <w:p w14:paraId="2CAD011A" w14:textId="0529DCF2" w:rsidR="002E7455" w:rsidRPr="006B2EF6" w:rsidRDefault="00D079E7" w:rsidP="006B2EF6">
      <w:pPr>
        <w:ind w:left="1440"/>
        <w:rPr>
          <w:rFonts w:ascii="Courier New" w:hAnsi="Courier New" w:cs="Courier New"/>
        </w:rPr>
      </w:pPr>
      <w:r w:rsidRPr="00A637C2">
        <w:rPr>
          <w:rFonts w:ascii="Courier New" w:hAnsi="Courier New" w:cs="Courier New"/>
          <w:sz w:val="18"/>
          <w:szCs w:val="18"/>
        </w:rPr>
        <w:t>Biosum FICS Client version 0.3.04</w:t>
      </w:r>
      <w:r w:rsidRPr="00D079E7" w:rsidDel="00D079E7">
        <w:rPr>
          <w:rFonts w:ascii="Courier New" w:hAnsi="Courier New" w:cs="Courier New"/>
        </w:rPr>
        <w:t xml:space="preserve"> </w:t>
      </w:r>
    </w:p>
    <w:p w14:paraId="48927B3F" w14:textId="4C4BCA52" w:rsidR="006C6C91" w:rsidRDefault="006C6C91" w:rsidP="00D65294"/>
    <w:p w14:paraId="7238CB77" w14:textId="20A1CD34" w:rsidR="005F5E11" w:rsidRDefault="00D079E7">
      <w:pPr>
        <w:pStyle w:val="ListParagraph"/>
        <w:numPr>
          <w:ilvl w:val="0"/>
          <w:numId w:val="12"/>
        </w:numPr>
      </w:pPr>
      <w:r>
        <w:t xml:space="preserve">If all is not well, check to make sure that the 4 files mentioned in step 2 are in the </w:t>
      </w:r>
      <w:bookmarkStart w:id="4" w:name="_Hlk100316485"/>
      <w:r>
        <w:t xml:space="preserve">%APPDATA% </w:t>
      </w:r>
      <w:bookmarkEnd w:id="4"/>
      <w:r>
        <w:t xml:space="preserve">directory. To verify the location of the </w:t>
      </w:r>
      <w:r w:rsidRPr="00D079E7">
        <w:t xml:space="preserve">%APPDATA% </w:t>
      </w:r>
      <w:r>
        <w:t xml:space="preserve">directory, start BioSum and click on the ‘Settings’ menu item at the top of the BioSum </w:t>
      </w:r>
      <w:r w:rsidR="00C1468C">
        <w:t>to</w:t>
      </w:r>
      <w:r>
        <w:t xml:space="preserve"> </w:t>
      </w:r>
      <w:r w:rsidR="00C1468C">
        <w:t>review</w:t>
      </w:r>
      <w:r>
        <w:t xml:space="preserve"> the path to the BioSum settings folder.</w:t>
      </w:r>
      <w:r w:rsidR="00C1468C">
        <w:t xml:space="preserve"> If any of these files are missing, they can be copied from </w:t>
      </w:r>
      <w:r w:rsidR="005F5E11" w:rsidRPr="005F5E11">
        <w:t>C:\Program Files\FIA PNW Portland Forestry Sciences Lab\FIA Biosum 5.</w:t>
      </w:r>
      <w:r w:rsidR="005F5E11">
        <w:t>9.0</w:t>
      </w:r>
      <w:r w:rsidR="005F5E11" w:rsidRPr="005F5E11">
        <w:t>\fcs (after installing the BioSum 5.</w:t>
      </w:r>
      <w:r w:rsidR="005F5E11">
        <w:t>9.0</w:t>
      </w:r>
      <w:r w:rsidR="005F5E11" w:rsidRPr="005F5E11">
        <w:t xml:space="preserve"> msi)</w:t>
      </w:r>
      <w:r w:rsidR="005F5E11">
        <w:t xml:space="preserve">. Once these files are in place, </w:t>
      </w:r>
      <w:r w:rsidR="00224B4A">
        <w:t>return to</w:t>
      </w:r>
      <w:r w:rsidR="005F5E11">
        <w:t xml:space="preserve"> step </w:t>
      </w:r>
      <w:r w:rsidR="00224B4A">
        <w:t>3</w:t>
      </w:r>
      <w:r w:rsidR="005F5E11">
        <w:t xml:space="preserve"> again.</w:t>
      </w:r>
      <w:r w:rsidR="005F5E11">
        <w:br/>
      </w:r>
    </w:p>
    <w:p w14:paraId="621F03D0" w14:textId="06F65C89" w:rsidR="005F5E11" w:rsidRDefault="005F5E11" w:rsidP="00A637C2">
      <w:pPr>
        <w:pStyle w:val="ListParagraph"/>
        <w:numPr>
          <w:ilvl w:val="0"/>
          <w:numId w:val="12"/>
        </w:numPr>
      </w:pPr>
      <w:r>
        <w:t>If all is still not well, there may be a problem with your Java installation. Open a cmd window and type:</w:t>
      </w:r>
    </w:p>
    <w:p w14:paraId="52103397" w14:textId="625BEC86" w:rsidR="005F5E11" w:rsidRDefault="005F5E11" w:rsidP="005F5E11">
      <w:pPr>
        <w:ind w:left="1440"/>
      </w:pPr>
      <w:r w:rsidRPr="00A637C2">
        <w:rPr>
          <w:rFonts w:ascii="Courier New" w:hAnsi="Courier New" w:cs="Courier New"/>
          <w:sz w:val="18"/>
          <w:szCs w:val="18"/>
        </w:rPr>
        <w:t>JAVA – version</w:t>
      </w:r>
    </w:p>
    <w:p w14:paraId="5BB85A90" w14:textId="4A773AD3" w:rsidR="005F5E11" w:rsidRDefault="005F5E11" w:rsidP="005F5E11">
      <w:pPr>
        <w:ind w:left="1440"/>
      </w:pPr>
    </w:p>
    <w:p w14:paraId="5B189BCC" w14:textId="0701DEC5" w:rsidR="005F5E11" w:rsidRPr="005F5E11" w:rsidRDefault="005F5E11" w:rsidP="005F5E11">
      <w:pPr>
        <w:ind w:left="1440"/>
      </w:pPr>
      <w:r w:rsidRPr="005F5E11">
        <w:t>If all is well, you’ll see a response like:</w:t>
      </w:r>
    </w:p>
    <w:p w14:paraId="2AE6B8D4" w14:textId="77777777" w:rsidR="005F5E11" w:rsidRPr="00A637C2" w:rsidRDefault="005F5E11" w:rsidP="005F5E11">
      <w:pPr>
        <w:ind w:left="1440"/>
        <w:rPr>
          <w:rFonts w:ascii="Courier New" w:hAnsi="Courier New" w:cs="Courier New"/>
          <w:sz w:val="18"/>
          <w:szCs w:val="18"/>
        </w:rPr>
      </w:pPr>
      <w:r w:rsidRPr="00A637C2">
        <w:rPr>
          <w:rFonts w:ascii="Courier New" w:hAnsi="Courier New" w:cs="Courier New"/>
          <w:sz w:val="18"/>
          <w:szCs w:val="18"/>
        </w:rPr>
        <w:t>openjdk version "1.8.0_265"</w:t>
      </w:r>
    </w:p>
    <w:p w14:paraId="704D65FE" w14:textId="77777777" w:rsidR="005F5E11" w:rsidRPr="00A637C2" w:rsidRDefault="005F5E11" w:rsidP="005F5E11">
      <w:pPr>
        <w:ind w:left="1440"/>
        <w:rPr>
          <w:rFonts w:ascii="Courier New" w:hAnsi="Courier New" w:cs="Courier New"/>
          <w:sz w:val="18"/>
          <w:szCs w:val="18"/>
        </w:rPr>
      </w:pPr>
      <w:r w:rsidRPr="00A637C2">
        <w:rPr>
          <w:rFonts w:ascii="Courier New" w:hAnsi="Courier New" w:cs="Courier New"/>
          <w:sz w:val="18"/>
          <w:szCs w:val="18"/>
        </w:rPr>
        <w:t>OpenJDK Runtime Environment Corretto-8.265.01.1 (build 1.8.0_265-b01)</w:t>
      </w:r>
    </w:p>
    <w:p w14:paraId="6DCBF0A6" w14:textId="644EBE54" w:rsidR="005F5E11" w:rsidRPr="00A637C2" w:rsidRDefault="005F5E11" w:rsidP="00A637C2">
      <w:pPr>
        <w:ind w:left="1440"/>
        <w:rPr>
          <w:rFonts w:ascii="Courier New" w:hAnsi="Courier New" w:cs="Courier New"/>
          <w:sz w:val="18"/>
          <w:szCs w:val="18"/>
        </w:rPr>
      </w:pPr>
      <w:r w:rsidRPr="00A637C2">
        <w:rPr>
          <w:rFonts w:ascii="Courier New" w:hAnsi="Courier New" w:cs="Courier New"/>
          <w:sz w:val="18"/>
          <w:szCs w:val="18"/>
        </w:rPr>
        <w:t>OpenJDK 64-Bit Server VM Corretto-8.265.01.1 (build 25.265-b01, mixed mode)</w:t>
      </w:r>
    </w:p>
    <w:p w14:paraId="105730B5" w14:textId="7B8DAF76" w:rsidR="00D079E7" w:rsidRDefault="00D079E7" w:rsidP="00A637C2">
      <w:pPr>
        <w:ind w:left="1440"/>
      </w:pPr>
    </w:p>
    <w:p w14:paraId="7DA15400" w14:textId="3F2F8EA2" w:rsidR="005F5E11" w:rsidRDefault="005F5E11" w:rsidP="00F24162">
      <w:pPr>
        <w:pStyle w:val="ListParagraph"/>
        <w:numPr>
          <w:ilvl w:val="0"/>
          <w:numId w:val="12"/>
        </w:numPr>
      </w:pPr>
      <w:r>
        <w:t xml:space="preserve">If all is still not well, try reinstalling Java. Note that the computer should be restarted after reinstalling Java so that the environment variables </w:t>
      </w:r>
      <w:r w:rsidR="00224B4A">
        <w:t>can be</w:t>
      </w:r>
      <w:r>
        <w:t xml:space="preserve"> updated. </w:t>
      </w:r>
      <w:proofErr w:type="gramStart"/>
      <w:r w:rsidR="00224B4A">
        <w:t>Return again</w:t>
      </w:r>
      <w:proofErr w:type="gramEnd"/>
      <w:r w:rsidR="00224B4A">
        <w:t xml:space="preserve"> to</w:t>
      </w:r>
      <w:r>
        <w:t xml:space="preserve"> step </w:t>
      </w:r>
      <w:r w:rsidR="00224B4A">
        <w:t>3</w:t>
      </w:r>
      <w:r>
        <w:t xml:space="preserve"> to see if the problem is resolved.</w:t>
      </w:r>
      <w:r>
        <w:br/>
      </w:r>
    </w:p>
    <w:p w14:paraId="6113A53F" w14:textId="02B5171A" w:rsidR="005F5E11" w:rsidRDefault="005F5E11" w:rsidP="005F5E11">
      <w:pPr>
        <w:pStyle w:val="ListParagraph"/>
        <w:numPr>
          <w:ilvl w:val="0"/>
          <w:numId w:val="12"/>
        </w:numPr>
      </w:pPr>
      <w:r>
        <w:t>If you believe your Java installation is good, but BioSum is still having trouble running the Tree Troubleshooter, try setting your JAVA_HOME environment variable to your Java bin directory:</w:t>
      </w:r>
    </w:p>
    <w:p w14:paraId="331D0518" w14:textId="77777777" w:rsidR="005F5E11" w:rsidRDefault="005F5E11" w:rsidP="00A637C2">
      <w:pPr>
        <w:pStyle w:val="ListParagraph"/>
        <w:numPr>
          <w:ilvl w:val="1"/>
          <w:numId w:val="12"/>
        </w:numPr>
        <w:spacing w:after="120"/>
      </w:pPr>
      <w:r>
        <w:t xml:space="preserve">Run a command prompt (CMD.EXE) with admin access </w:t>
      </w:r>
    </w:p>
    <w:p w14:paraId="7B59292E" w14:textId="77777777" w:rsidR="005F5E11" w:rsidRDefault="005F5E11" w:rsidP="00A637C2">
      <w:pPr>
        <w:pStyle w:val="ListParagraph"/>
        <w:numPr>
          <w:ilvl w:val="1"/>
          <w:numId w:val="12"/>
        </w:numPr>
        <w:spacing w:after="120"/>
      </w:pPr>
      <w:r>
        <w:t>Type sysdm.cpl &lt;Enter&gt;</w:t>
      </w:r>
    </w:p>
    <w:p w14:paraId="268DC425" w14:textId="77777777" w:rsidR="005F5E11" w:rsidRDefault="005F5E11" w:rsidP="00A637C2">
      <w:pPr>
        <w:pStyle w:val="ListParagraph"/>
        <w:numPr>
          <w:ilvl w:val="1"/>
          <w:numId w:val="12"/>
        </w:numPr>
        <w:spacing w:after="120"/>
      </w:pPr>
      <w:r>
        <w:lastRenderedPageBreak/>
        <w:t>Click the &lt;Advanced&gt; tab</w:t>
      </w:r>
    </w:p>
    <w:p w14:paraId="27AA91CA" w14:textId="77777777" w:rsidR="005F5E11" w:rsidRDefault="005F5E11" w:rsidP="00A637C2">
      <w:pPr>
        <w:pStyle w:val="ListParagraph"/>
        <w:numPr>
          <w:ilvl w:val="1"/>
          <w:numId w:val="12"/>
        </w:numPr>
        <w:spacing w:after="120"/>
      </w:pPr>
      <w:r>
        <w:t>Click the button &lt;Environment Variables&gt;</w:t>
      </w:r>
    </w:p>
    <w:p w14:paraId="55A7BDC2" w14:textId="1E7FBDF6" w:rsidR="005F5E11" w:rsidRDefault="005F5E11" w:rsidP="00A637C2">
      <w:pPr>
        <w:pStyle w:val="ListParagraph"/>
        <w:numPr>
          <w:ilvl w:val="1"/>
          <w:numId w:val="12"/>
        </w:numPr>
        <w:spacing w:after="120"/>
      </w:pPr>
      <w:r>
        <w:t>Find or create the JAVA_HOME variable in the bottom ‘System’ list</w:t>
      </w:r>
    </w:p>
    <w:p w14:paraId="53075917" w14:textId="25A7496E" w:rsidR="008767FE" w:rsidRDefault="005F5E11" w:rsidP="005F5E11">
      <w:pPr>
        <w:pStyle w:val="ListParagraph"/>
        <w:numPr>
          <w:ilvl w:val="1"/>
          <w:numId w:val="12"/>
        </w:numPr>
        <w:spacing w:after="120"/>
      </w:pPr>
      <w:r>
        <w:t xml:space="preserve">See an example of a </w:t>
      </w:r>
      <w:r w:rsidR="008767FE">
        <w:t>JAVA_HOME entry</w:t>
      </w:r>
      <w:r>
        <w:t xml:space="preserve"> below</w:t>
      </w:r>
    </w:p>
    <w:p w14:paraId="1F27B157" w14:textId="3371E802" w:rsidR="005F5E11" w:rsidRDefault="005F5E11" w:rsidP="008767FE">
      <w:pPr>
        <w:spacing w:after="120"/>
        <w:ind w:left="1800"/>
      </w:pPr>
      <w:r>
        <w:t xml:space="preserve"> </w:t>
      </w:r>
      <w:r w:rsidR="008767FE">
        <w:rPr>
          <w:noProof/>
        </w:rPr>
        <w:drawing>
          <wp:inline distT="0" distB="0" distL="0" distR="0" wp14:anchorId="7AA707FE" wp14:editId="0CD07053">
            <wp:extent cx="4608576" cy="1344168"/>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08576" cy="1344168"/>
                    </a:xfrm>
                    <a:prstGeom prst="rect">
                      <a:avLst/>
                    </a:prstGeom>
                  </pic:spPr>
                </pic:pic>
              </a:graphicData>
            </a:graphic>
          </wp:inline>
        </w:drawing>
      </w:r>
    </w:p>
    <w:p w14:paraId="33DE75FC" w14:textId="1DB8CA3E" w:rsidR="008767FE" w:rsidRDefault="008767FE" w:rsidP="00A637C2">
      <w:pPr>
        <w:spacing w:after="120"/>
        <w:ind w:left="1800"/>
      </w:pPr>
      <w:r>
        <w:t xml:space="preserve">Restart your computer after saving the JAVA_HOME variable and try running the Tree Troubleshooter again. The test from step </w:t>
      </w:r>
      <w:r w:rsidR="00224B4A">
        <w:t>3</w:t>
      </w:r>
      <w:r>
        <w:t xml:space="preserve"> does not recognize the JAVA_HOME variable.</w:t>
      </w:r>
    </w:p>
    <w:p w14:paraId="0C242635" w14:textId="77777777" w:rsidR="005F5E11" w:rsidRDefault="005F5E11" w:rsidP="00A637C2">
      <w:pPr>
        <w:pStyle w:val="ListParagraph"/>
        <w:ind w:left="1440"/>
      </w:pPr>
    </w:p>
    <w:p w14:paraId="2594BC05" w14:textId="5BA632C5" w:rsidR="008B7808" w:rsidRDefault="00253BFB" w:rsidP="00F24162">
      <w:pPr>
        <w:pStyle w:val="ListParagraph"/>
        <w:numPr>
          <w:ilvl w:val="0"/>
          <w:numId w:val="12"/>
        </w:numPr>
      </w:pPr>
      <w:r>
        <w:t>If multiple</w:t>
      </w:r>
      <w:r w:rsidR="00DF4222">
        <w:t xml:space="preserve"> users share a computer, </w:t>
      </w:r>
      <w:r w:rsidR="008767FE">
        <w:t>this troubleshooting may</w:t>
      </w:r>
      <w:r>
        <w:t xml:space="preserve"> need to be completed by each user.</w:t>
      </w:r>
    </w:p>
    <w:p w14:paraId="11F68A28" w14:textId="77777777" w:rsidR="008B7808" w:rsidRDefault="008B7808">
      <w:r>
        <w:br w:type="page"/>
      </w:r>
    </w:p>
    <w:p w14:paraId="603490DC" w14:textId="7FA93D89" w:rsidR="00253BFB" w:rsidRDefault="008B7808" w:rsidP="008B7808">
      <w:pPr>
        <w:pStyle w:val="Heading1"/>
      </w:pPr>
      <w:r>
        <w:lastRenderedPageBreak/>
        <w:t>Appendix 2: Installing FIA BioSum on a Virtual Machine (VM)</w:t>
      </w:r>
    </w:p>
    <w:p w14:paraId="53473080" w14:textId="77777777" w:rsidR="008B7808" w:rsidRDefault="008B7808" w:rsidP="008B7808"/>
    <w:p w14:paraId="053B2CF5" w14:textId="12333C6A" w:rsidR="008B7808" w:rsidRDefault="008B7808" w:rsidP="008B7808">
      <w:r>
        <w:t>While BioSum has been run by some users on virtual machines, we don’t recommend this approach, and do not commit to supporting it, as it increase the complexity of the software environment and can make it more difficult to troubleshoot issues that arise (the developers do not have virtual environments to test in and the BioSum development project does not have the resources to fully support users who attempt this).</w:t>
      </w:r>
    </w:p>
    <w:p w14:paraId="4A385F23" w14:textId="77777777" w:rsidR="008B7808" w:rsidRDefault="008B7808" w:rsidP="008B7808"/>
    <w:p w14:paraId="5181A035" w14:textId="4DA1BDF2" w:rsidR="008B7808" w:rsidRDefault="008B7808" w:rsidP="008B7808">
      <w:r>
        <w:t xml:space="preserve"> In our attempts to support those who despite these challenges attempt to run BioSum in a virtual machine (e.g., on a Mac), here are some helpful tips:</w:t>
      </w:r>
    </w:p>
    <w:p w14:paraId="74EBE3D2" w14:textId="77777777" w:rsidR="008B7808" w:rsidRDefault="008B7808" w:rsidP="008B7808"/>
    <w:p w14:paraId="188FF5F0" w14:textId="316E5C22" w:rsidR="008B7808" w:rsidRDefault="008B7808" w:rsidP="008B7808">
      <w:pPr>
        <w:pStyle w:val="ListParagraph"/>
        <w:numPr>
          <w:ilvl w:val="0"/>
          <w:numId w:val="19"/>
        </w:numPr>
      </w:pPr>
      <w:r>
        <w:t>Make sure Java runtime 8 or later is installed. See Appendix 1 for troubleshooting a Java installation</w:t>
      </w:r>
      <w:r w:rsidR="00BF22BE">
        <w:t>.</w:t>
      </w:r>
      <w:r>
        <w:br/>
      </w:r>
    </w:p>
    <w:p w14:paraId="65DABB65" w14:textId="663522CD" w:rsidR="008B7808" w:rsidRDefault="008B7808" w:rsidP="008B7808">
      <w:pPr>
        <w:pStyle w:val="ListParagraph"/>
        <w:numPr>
          <w:ilvl w:val="0"/>
          <w:numId w:val="19"/>
        </w:numPr>
      </w:pPr>
      <w:r>
        <w:t>Simplify your ODBC environment by installing ONLY the 64-bit SQLite driver</w:t>
      </w:r>
    </w:p>
    <w:p w14:paraId="1F8500EB" w14:textId="77777777" w:rsidR="008B7808" w:rsidRDefault="008B7808" w:rsidP="008B7808">
      <w:pPr>
        <w:pStyle w:val="ListParagraph"/>
        <w:ind w:left="1440"/>
      </w:pPr>
    </w:p>
    <w:p w14:paraId="1AAAA536" w14:textId="59C723BD" w:rsidR="008B7808" w:rsidRPr="008B7808" w:rsidRDefault="008B7808" w:rsidP="008B7808">
      <w:pPr>
        <w:pStyle w:val="ListParagraph"/>
        <w:numPr>
          <w:ilvl w:val="0"/>
          <w:numId w:val="19"/>
        </w:numPr>
      </w:pPr>
      <w:r>
        <w:t>File permissions can be an issue when BioSum tries to connect to existing SQLite databases because Windows has one way of managing these and your VM may have another. It is best practice to install BioSum as the same user who will be using the program, NOT as admin. Also, the Access DB engine and SQLite driver may need to be installed by the same user who will be using BioSum.</w:t>
      </w:r>
    </w:p>
    <w:sectPr w:rsidR="008B7808" w:rsidRPr="008B7808" w:rsidSect="00F34255">
      <w:headerReference w:type="default" r:id="rId36"/>
      <w:footerReference w:type="default" r:id="rId37"/>
      <w:pgSz w:w="12240" w:h="15840" w:code="1"/>
      <w:pgMar w:top="1440" w:right="547" w:bottom="1440" w:left="547"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CBB28" w14:textId="77777777" w:rsidR="00CC1222" w:rsidRDefault="00CC1222" w:rsidP="00F50D0E">
      <w:r>
        <w:separator/>
      </w:r>
    </w:p>
  </w:endnote>
  <w:endnote w:type="continuationSeparator" w:id="0">
    <w:p w14:paraId="2EF24164" w14:textId="77777777" w:rsidR="00CC1222" w:rsidRDefault="00CC1222" w:rsidP="00F50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CB9D8" w14:textId="77777777" w:rsidR="0029336B" w:rsidRDefault="0029336B">
    <w:pPr>
      <w:pStyle w:val="Footer"/>
      <w:jc w:val="center"/>
    </w:pPr>
    <w:r>
      <w:fldChar w:fldCharType="begin"/>
    </w:r>
    <w:r>
      <w:instrText xml:space="preserve"> PAGE   \* MERGEFORMAT </w:instrText>
    </w:r>
    <w:r>
      <w:fldChar w:fldCharType="separate"/>
    </w:r>
    <w:r w:rsidR="00443056">
      <w:rPr>
        <w:noProof/>
      </w:rPr>
      <w:t>20</w:t>
    </w:r>
    <w:r>
      <w:fldChar w:fldCharType="end"/>
    </w:r>
  </w:p>
  <w:p w14:paraId="36B29279" w14:textId="77777777" w:rsidR="0029336B" w:rsidRDefault="00293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6A817" w14:textId="77777777" w:rsidR="00CC1222" w:rsidRDefault="00CC1222" w:rsidP="00F50D0E">
      <w:r>
        <w:separator/>
      </w:r>
    </w:p>
  </w:footnote>
  <w:footnote w:type="continuationSeparator" w:id="0">
    <w:p w14:paraId="576578AD" w14:textId="77777777" w:rsidR="00CC1222" w:rsidRDefault="00CC1222" w:rsidP="00F50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D6C90" w14:textId="77777777" w:rsidR="0029336B" w:rsidRDefault="0029336B">
    <w:pPr>
      <w:pStyle w:val="Header"/>
    </w:pPr>
  </w:p>
  <w:p w14:paraId="0D0A9CE5" w14:textId="77777777" w:rsidR="0029336B" w:rsidRDefault="00293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3CC1"/>
    <w:multiLevelType w:val="hybridMultilevel"/>
    <w:tmpl w:val="E0441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F1430"/>
    <w:multiLevelType w:val="hybridMultilevel"/>
    <w:tmpl w:val="88861686"/>
    <w:lvl w:ilvl="0" w:tplc="A1F0DF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9A4C76"/>
    <w:multiLevelType w:val="hybridMultilevel"/>
    <w:tmpl w:val="256E4D72"/>
    <w:lvl w:ilvl="0" w:tplc="968E6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1052A"/>
    <w:multiLevelType w:val="hybridMultilevel"/>
    <w:tmpl w:val="96C44B90"/>
    <w:lvl w:ilvl="0" w:tplc="2B5AA06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570021"/>
    <w:multiLevelType w:val="hybridMultilevel"/>
    <w:tmpl w:val="64880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5175B8"/>
    <w:multiLevelType w:val="hybridMultilevel"/>
    <w:tmpl w:val="BEAA33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784B74"/>
    <w:multiLevelType w:val="hybridMultilevel"/>
    <w:tmpl w:val="CE0C5692"/>
    <w:lvl w:ilvl="0" w:tplc="A1F0DF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4E5A5F"/>
    <w:multiLevelType w:val="hybridMultilevel"/>
    <w:tmpl w:val="2996C18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0E2833"/>
    <w:multiLevelType w:val="hybridMultilevel"/>
    <w:tmpl w:val="BCD4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D4FA1"/>
    <w:multiLevelType w:val="hybridMultilevel"/>
    <w:tmpl w:val="2138E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181517"/>
    <w:multiLevelType w:val="hybridMultilevel"/>
    <w:tmpl w:val="6FDA6188"/>
    <w:lvl w:ilvl="0" w:tplc="107CBE1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35369"/>
    <w:multiLevelType w:val="hybridMultilevel"/>
    <w:tmpl w:val="58E6E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8A0B7C"/>
    <w:multiLevelType w:val="hybridMultilevel"/>
    <w:tmpl w:val="8FF2D77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0D2002"/>
    <w:multiLevelType w:val="hybridMultilevel"/>
    <w:tmpl w:val="34446496"/>
    <w:lvl w:ilvl="0" w:tplc="09B0DE6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4D79F3"/>
    <w:multiLevelType w:val="hybridMultilevel"/>
    <w:tmpl w:val="A20050F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9F7F77"/>
    <w:multiLevelType w:val="hybridMultilevel"/>
    <w:tmpl w:val="A20050FC"/>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F8752A"/>
    <w:multiLevelType w:val="hybridMultilevel"/>
    <w:tmpl w:val="589E1132"/>
    <w:lvl w:ilvl="0" w:tplc="3C1A0ED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8603C05"/>
    <w:multiLevelType w:val="hybridMultilevel"/>
    <w:tmpl w:val="8DF4609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62406290">
    <w:abstractNumId w:val="3"/>
  </w:num>
  <w:num w:numId="2" w16cid:durableId="1202325455">
    <w:abstractNumId w:val="16"/>
  </w:num>
  <w:num w:numId="3" w16cid:durableId="2115663607">
    <w:abstractNumId w:val="1"/>
  </w:num>
  <w:num w:numId="4" w16cid:durableId="385571933">
    <w:abstractNumId w:val="4"/>
  </w:num>
  <w:num w:numId="5" w16cid:durableId="276254126">
    <w:abstractNumId w:val="8"/>
  </w:num>
  <w:num w:numId="6" w16cid:durableId="546767986">
    <w:abstractNumId w:val="2"/>
  </w:num>
  <w:num w:numId="7" w16cid:durableId="264047000">
    <w:abstractNumId w:val="6"/>
  </w:num>
  <w:num w:numId="8" w16cid:durableId="709500082">
    <w:abstractNumId w:val="10"/>
  </w:num>
  <w:num w:numId="9" w16cid:durableId="418336305">
    <w:abstractNumId w:val="13"/>
  </w:num>
  <w:num w:numId="10" w16cid:durableId="779952277">
    <w:abstractNumId w:val="12"/>
  </w:num>
  <w:num w:numId="11" w16cid:durableId="159927382">
    <w:abstractNumId w:val="11"/>
  </w:num>
  <w:num w:numId="12" w16cid:durableId="1380206939">
    <w:abstractNumId w:val="15"/>
  </w:num>
  <w:num w:numId="13" w16cid:durableId="987245441">
    <w:abstractNumId w:val="0"/>
  </w:num>
  <w:num w:numId="14" w16cid:durableId="1488984307">
    <w:abstractNumId w:val="9"/>
  </w:num>
  <w:num w:numId="15" w16cid:durableId="1193105155">
    <w:abstractNumId w:val="1"/>
    <w:lvlOverride w:ilvl="0">
      <w:lvl w:ilvl="0" w:tplc="A1F0DF9A">
        <w:start w:val="1"/>
        <w:numFmt w:val="lowerLetter"/>
        <w:lvlText w:val="%1."/>
        <w:lvlJc w:val="left"/>
        <w:pPr>
          <w:ind w:left="180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6" w16cid:durableId="196698726">
    <w:abstractNumId w:val="5"/>
  </w:num>
  <w:num w:numId="17" w16cid:durableId="782652357">
    <w:abstractNumId w:val="7"/>
  </w:num>
  <w:num w:numId="18" w16cid:durableId="1455438853">
    <w:abstractNumId w:val="17"/>
  </w:num>
  <w:num w:numId="19" w16cid:durableId="87211474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activeWritingStyle w:appName="MSWord" w:lang="en-US" w:vendorID="64" w:dllVersion="6" w:nlCheck="1" w:checkStyle="1"/>
  <w:activeWritingStyle w:appName="MSWord" w:lang="es-ES"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13E"/>
    <w:rsid w:val="00000C78"/>
    <w:rsid w:val="000012C9"/>
    <w:rsid w:val="000012F3"/>
    <w:rsid w:val="00001E38"/>
    <w:rsid w:val="000032E3"/>
    <w:rsid w:val="000046F0"/>
    <w:rsid w:val="0000672E"/>
    <w:rsid w:val="00010979"/>
    <w:rsid w:val="00010E0E"/>
    <w:rsid w:val="00010E84"/>
    <w:rsid w:val="000123A8"/>
    <w:rsid w:val="0001266E"/>
    <w:rsid w:val="00014E05"/>
    <w:rsid w:val="00023707"/>
    <w:rsid w:val="000243FF"/>
    <w:rsid w:val="00025A99"/>
    <w:rsid w:val="00025C90"/>
    <w:rsid w:val="00026269"/>
    <w:rsid w:val="00026A2E"/>
    <w:rsid w:val="000278BA"/>
    <w:rsid w:val="00030114"/>
    <w:rsid w:val="000305A3"/>
    <w:rsid w:val="0003121F"/>
    <w:rsid w:val="000314F0"/>
    <w:rsid w:val="00031E4D"/>
    <w:rsid w:val="000326B0"/>
    <w:rsid w:val="000327F3"/>
    <w:rsid w:val="0003508D"/>
    <w:rsid w:val="000353E8"/>
    <w:rsid w:val="00036C53"/>
    <w:rsid w:val="00037A3D"/>
    <w:rsid w:val="00037A6F"/>
    <w:rsid w:val="00037C5C"/>
    <w:rsid w:val="000418F4"/>
    <w:rsid w:val="00041B3E"/>
    <w:rsid w:val="00042B21"/>
    <w:rsid w:val="00043165"/>
    <w:rsid w:val="00043C97"/>
    <w:rsid w:val="000444FF"/>
    <w:rsid w:val="000451E4"/>
    <w:rsid w:val="00050347"/>
    <w:rsid w:val="0005159D"/>
    <w:rsid w:val="00051FDF"/>
    <w:rsid w:val="0005257C"/>
    <w:rsid w:val="0005476C"/>
    <w:rsid w:val="0005515D"/>
    <w:rsid w:val="000573FF"/>
    <w:rsid w:val="0006169F"/>
    <w:rsid w:val="00062B64"/>
    <w:rsid w:val="00065A0A"/>
    <w:rsid w:val="00072375"/>
    <w:rsid w:val="000737ED"/>
    <w:rsid w:val="00076E38"/>
    <w:rsid w:val="00085DF3"/>
    <w:rsid w:val="000865FE"/>
    <w:rsid w:val="00086ADE"/>
    <w:rsid w:val="00091071"/>
    <w:rsid w:val="00092581"/>
    <w:rsid w:val="000930C6"/>
    <w:rsid w:val="00093E85"/>
    <w:rsid w:val="000949FE"/>
    <w:rsid w:val="00094EBB"/>
    <w:rsid w:val="00096169"/>
    <w:rsid w:val="0009723A"/>
    <w:rsid w:val="0009742E"/>
    <w:rsid w:val="000976C3"/>
    <w:rsid w:val="000A3189"/>
    <w:rsid w:val="000A40D4"/>
    <w:rsid w:val="000A509D"/>
    <w:rsid w:val="000B27CF"/>
    <w:rsid w:val="000B6183"/>
    <w:rsid w:val="000B773E"/>
    <w:rsid w:val="000B7B67"/>
    <w:rsid w:val="000B7D11"/>
    <w:rsid w:val="000C043E"/>
    <w:rsid w:val="000C23B3"/>
    <w:rsid w:val="000C2E11"/>
    <w:rsid w:val="000C413D"/>
    <w:rsid w:val="000D0182"/>
    <w:rsid w:val="000D126A"/>
    <w:rsid w:val="000D1D43"/>
    <w:rsid w:val="000D28AB"/>
    <w:rsid w:val="000E0DE3"/>
    <w:rsid w:val="000E192C"/>
    <w:rsid w:val="000E1A4B"/>
    <w:rsid w:val="000E1E22"/>
    <w:rsid w:val="000E2FB1"/>
    <w:rsid w:val="000E3302"/>
    <w:rsid w:val="000E4241"/>
    <w:rsid w:val="000E557F"/>
    <w:rsid w:val="000E5841"/>
    <w:rsid w:val="000E7A55"/>
    <w:rsid w:val="000F06AE"/>
    <w:rsid w:val="000F09F5"/>
    <w:rsid w:val="000F57FC"/>
    <w:rsid w:val="000F7316"/>
    <w:rsid w:val="001007DC"/>
    <w:rsid w:val="00100851"/>
    <w:rsid w:val="001041E3"/>
    <w:rsid w:val="0010778B"/>
    <w:rsid w:val="0011186F"/>
    <w:rsid w:val="0011601E"/>
    <w:rsid w:val="00116744"/>
    <w:rsid w:val="001169B3"/>
    <w:rsid w:val="00117B3E"/>
    <w:rsid w:val="0012193F"/>
    <w:rsid w:val="00121EB2"/>
    <w:rsid w:val="00122474"/>
    <w:rsid w:val="00122814"/>
    <w:rsid w:val="00123810"/>
    <w:rsid w:val="00123CE1"/>
    <w:rsid w:val="0012608C"/>
    <w:rsid w:val="00126943"/>
    <w:rsid w:val="00126EC9"/>
    <w:rsid w:val="001300EA"/>
    <w:rsid w:val="0013327F"/>
    <w:rsid w:val="00133ECE"/>
    <w:rsid w:val="0013413E"/>
    <w:rsid w:val="001351F0"/>
    <w:rsid w:val="0013702E"/>
    <w:rsid w:val="0013789A"/>
    <w:rsid w:val="0014020E"/>
    <w:rsid w:val="00140DB5"/>
    <w:rsid w:val="00141EC2"/>
    <w:rsid w:val="001432B4"/>
    <w:rsid w:val="00144FF8"/>
    <w:rsid w:val="00147899"/>
    <w:rsid w:val="00147C7C"/>
    <w:rsid w:val="00151D9A"/>
    <w:rsid w:val="00151F6E"/>
    <w:rsid w:val="00155C35"/>
    <w:rsid w:val="001566FF"/>
    <w:rsid w:val="0016073B"/>
    <w:rsid w:val="001630FC"/>
    <w:rsid w:val="0016329F"/>
    <w:rsid w:val="001636C3"/>
    <w:rsid w:val="001642F1"/>
    <w:rsid w:val="00170D66"/>
    <w:rsid w:val="0017467D"/>
    <w:rsid w:val="00176088"/>
    <w:rsid w:val="00176659"/>
    <w:rsid w:val="001778E1"/>
    <w:rsid w:val="00177AF6"/>
    <w:rsid w:val="001803FC"/>
    <w:rsid w:val="001806E5"/>
    <w:rsid w:val="00181588"/>
    <w:rsid w:val="00183FBD"/>
    <w:rsid w:val="00184F9E"/>
    <w:rsid w:val="00186205"/>
    <w:rsid w:val="00190EF4"/>
    <w:rsid w:val="00191625"/>
    <w:rsid w:val="00192368"/>
    <w:rsid w:val="001934D0"/>
    <w:rsid w:val="0019357E"/>
    <w:rsid w:val="00194F6E"/>
    <w:rsid w:val="001961AD"/>
    <w:rsid w:val="0019798A"/>
    <w:rsid w:val="001A000E"/>
    <w:rsid w:val="001A6C96"/>
    <w:rsid w:val="001B0941"/>
    <w:rsid w:val="001B2174"/>
    <w:rsid w:val="001B682B"/>
    <w:rsid w:val="001B72EE"/>
    <w:rsid w:val="001B7782"/>
    <w:rsid w:val="001C0357"/>
    <w:rsid w:val="001C1234"/>
    <w:rsid w:val="001C253A"/>
    <w:rsid w:val="001C2C39"/>
    <w:rsid w:val="001C50EB"/>
    <w:rsid w:val="001C67F8"/>
    <w:rsid w:val="001C6851"/>
    <w:rsid w:val="001C79B4"/>
    <w:rsid w:val="001D24F2"/>
    <w:rsid w:val="001D288B"/>
    <w:rsid w:val="001D337C"/>
    <w:rsid w:val="001D3B2A"/>
    <w:rsid w:val="001D4079"/>
    <w:rsid w:val="001E0896"/>
    <w:rsid w:val="001E19BF"/>
    <w:rsid w:val="001E2C75"/>
    <w:rsid w:val="001E3E8B"/>
    <w:rsid w:val="001E422A"/>
    <w:rsid w:val="001E66F7"/>
    <w:rsid w:val="001E6FFA"/>
    <w:rsid w:val="001E7063"/>
    <w:rsid w:val="001F02DA"/>
    <w:rsid w:val="001F0C0D"/>
    <w:rsid w:val="001F2775"/>
    <w:rsid w:val="001F3FB1"/>
    <w:rsid w:val="001F4094"/>
    <w:rsid w:val="001F6060"/>
    <w:rsid w:val="001F6189"/>
    <w:rsid w:val="00200F4E"/>
    <w:rsid w:val="0020375A"/>
    <w:rsid w:val="002058AE"/>
    <w:rsid w:val="002061A2"/>
    <w:rsid w:val="00207483"/>
    <w:rsid w:val="0021195C"/>
    <w:rsid w:val="00212461"/>
    <w:rsid w:val="00214F81"/>
    <w:rsid w:val="0021559C"/>
    <w:rsid w:val="00217080"/>
    <w:rsid w:val="00221D30"/>
    <w:rsid w:val="00222C51"/>
    <w:rsid w:val="00224202"/>
    <w:rsid w:val="00224B4A"/>
    <w:rsid w:val="00224FA5"/>
    <w:rsid w:val="00225B76"/>
    <w:rsid w:val="002263E8"/>
    <w:rsid w:val="00230ADC"/>
    <w:rsid w:val="00231D7C"/>
    <w:rsid w:val="00232DFD"/>
    <w:rsid w:val="00234CB4"/>
    <w:rsid w:val="0023501B"/>
    <w:rsid w:val="0023552F"/>
    <w:rsid w:val="002363B4"/>
    <w:rsid w:val="00237796"/>
    <w:rsid w:val="00240AEC"/>
    <w:rsid w:val="002411A5"/>
    <w:rsid w:val="0024192D"/>
    <w:rsid w:val="00242234"/>
    <w:rsid w:val="00243214"/>
    <w:rsid w:val="0024349C"/>
    <w:rsid w:val="0024365A"/>
    <w:rsid w:val="00244E38"/>
    <w:rsid w:val="00245151"/>
    <w:rsid w:val="0024580F"/>
    <w:rsid w:val="00247887"/>
    <w:rsid w:val="002519F8"/>
    <w:rsid w:val="00253030"/>
    <w:rsid w:val="00253BFB"/>
    <w:rsid w:val="002552DC"/>
    <w:rsid w:val="002553D0"/>
    <w:rsid w:val="002562E6"/>
    <w:rsid w:val="00257B06"/>
    <w:rsid w:val="00260A19"/>
    <w:rsid w:val="00261989"/>
    <w:rsid w:val="0026290A"/>
    <w:rsid w:val="00262FB3"/>
    <w:rsid w:val="00263E2E"/>
    <w:rsid w:val="0026425A"/>
    <w:rsid w:val="00265A4B"/>
    <w:rsid w:val="00266483"/>
    <w:rsid w:val="00267A34"/>
    <w:rsid w:val="0027026D"/>
    <w:rsid w:val="00270B3C"/>
    <w:rsid w:val="0027123F"/>
    <w:rsid w:val="00271711"/>
    <w:rsid w:val="00272F5E"/>
    <w:rsid w:val="002748D7"/>
    <w:rsid w:val="00275068"/>
    <w:rsid w:val="00275F5E"/>
    <w:rsid w:val="00277680"/>
    <w:rsid w:val="0028346D"/>
    <w:rsid w:val="0028471E"/>
    <w:rsid w:val="002849E9"/>
    <w:rsid w:val="002862A8"/>
    <w:rsid w:val="00286381"/>
    <w:rsid w:val="00287730"/>
    <w:rsid w:val="00287E30"/>
    <w:rsid w:val="00292DB4"/>
    <w:rsid w:val="0029336B"/>
    <w:rsid w:val="0029341A"/>
    <w:rsid w:val="002A235F"/>
    <w:rsid w:val="002A4D95"/>
    <w:rsid w:val="002B0A7B"/>
    <w:rsid w:val="002B0B20"/>
    <w:rsid w:val="002B0DD4"/>
    <w:rsid w:val="002B0ED7"/>
    <w:rsid w:val="002B5559"/>
    <w:rsid w:val="002B65C2"/>
    <w:rsid w:val="002B6AB7"/>
    <w:rsid w:val="002C232C"/>
    <w:rsid w:val="002C322B"/>
    <w:rsid w:val="002C35B5"/>
    <w:rsid w:val="002C5727"/>
    <w:rsid w:val="002D1689"/>
    <w:rsid w:val="002D523B"/>
    <w:rsid w:val="002D623F"/>
    <w:rsid w:val="002D6464"/>
    <w:rsid w:val="002E064D"/>
    <w:rsid w:val="002E0667"/>
    <w:rsid w:val="002E0D11"/>
    <w:rsid w:val="002E1189"/>
    <w:rsid w:val="002E16EE"/>
    <w:rsid w:val="002E2791"/>
    <w:rsid w:val="002E3492"/>
    <w:rsid w:val="002E5172"/>
    <w:rsid w:val="002E57DE"/>
    <w:rsid w:val="002E64D5"/>
    <w:rsid w:val="002E7455"/>
    <w:rsid w:val="002E778D"/>
    <w:rsid w:val="002E7D98"/>
    <w:rsid w:val="002F04E5"/>
    <w:rsid w:val="002F0AA7"/>
    <w:rsid w:val="002F273D"/>
    <w:rsid w:val="002F3492"/>
    <w:rsid w:val="002F5796"/>
    <w:rsid w:val="002F6DDC"/>
    <w:rsid w:val="002F7046"/>
    <w:rsid w:val="002F7A15"/>
    <w:rsid w:val="0030573E"/>
    <w:rsid w:val="003109D5"/>
    <w:rsid w:val="00311648"/>
    <w:rsid w:val="0031298A"/>
    <w:rsid w:val="00313469"/>
    <w:rsid w:val="00317C2E"/>
    <w:rsid w:val="00317C5C"/>
    <w:rsid w:val="003200B1"/>
    <w:rsid w:val="00321725"/>
    <w:rsid w:val="00322350"/>
    <w:rsid w:val="00323B7C"/>
    <w:rsid w:val="00324E57"/>
    <w:rsid w:val="00330301"/>
    <w:rsid w:val="003317CC"/>
    <w:rsid w:val="00331B82"/>
    <w:rsid w:val="00331F85"/>
    <w:rsid w:val="0033270E"/>
    <w:rsid w:val="003329E4"/>
    <w:rsid w:val="00337ECB"/>
    <w:rsid w:val="003454C3"/>
    <w:rsid w:val="00346CA4"/>
    <w:rsid w:val="00350A07"/>
    <w:rsid w:val="00352FC2"/>
    <w:rsid w:val="0035496D"/>
    <w:rsid w:val="00355AA8"/>
    <w:rsid w:val="003567B2"/>
    <w:rsid w:val="00357A05"/>
    <w:rsid w:val="0036032E"/>
    <w:rsid w:val="00362A9D"/>
    <w:rsid w:val="00362AA4"/>
    <w:rsid w:val="00363255"/>
    <w:rsid w:val="00365E9A"/>
    <w:rsid w:val="003664B3"/>
    <w:rsid w:val="00366BFA"/>
    <w:rsid w:val="00372DCF"/>
    <w:rsid w:val="00374D92"/>
    <w:rsid w:val="00374F18"/>
    <w:rsid w:val="00375122"/>
    <w:rsid w:val="00375A92"/>
    <w:rsid w:val="0037771F"/>
    <w:rsid w:val="00377A4A"/>
    <w:rsid w:val="00377B8F"/>
    <w:rsid w:val="00380673"/>
    <w:rsid w:val="00381984"/>
    <w:rsid w:val="003819ED"/>
    <w:rsid w:val="003828F3"/>
    <w:rsid w:val="003839C7"/>
    <w:rsid w:val="00385CA4"/>
    <w:rsid w:val="00386E79"/>
    <w:rsid w:val="00387B3F"/>
    <w:rsid w:val="00387C55"/>
    <w:rsid w:val="003901F3"/>
    <w:rsid w:val="00393264"/>
    <w:rsid w:val="0039341D"/>
    <w:rsid w:val="003941D1"/>
    <w:rsid w:val="00394349"/>
    <w:rsid w:val="00395A6E"/>
    <w:rsid w:val="00396152"/>
    <w:rsid w:val="003969FB"/>
    <w:rsid w:val="00397507"/>
    <w:rsid w:val="003A0F36"/>
    <w:rsid w:val="003A10AD"/>
    <w:rsid w:val="003A21EE"/>
    <w:rsid w:val="003A2234"/>
    <w:rsid w:val="003A2B18"/>
    <w:rsid w:val="003A4F53"/>
    <w:rsid w:val="003A6A21"/>
    <w:rsid w:val="003A6CA6"/>
    <w:rsid w:val="003A6FD1"/>
    <w:rsid w:val="003B0D74"/>
    <w:rsid w:val="003B1E44"/>
    <w:rsid w:val="003B22A6"/>
    <w:rsid w:val="003B593E"/>
    <w:rsid w:val="003B5B5A"/>
    <w:rsid w:val="003B5C10"/>
    <w:rsid w:val="003B6E1C"/>
    <w:rsid w:val="003B7955"/>
    <w:rsid w:val="003C0E42"/>
    <w:rsid w:val="003C12C3"/>
    <w:rsid w:val="003C2E9C"/>
    <w:rsid w:val="003C30E9"/>
    <w:rsid w:val="003C3D1F"/>
    <w:rsid w:val="003C4891"/>
    <w:rsid w:val="003C6E21"/>
    <w:rsid w:val="003D2000"/>
    <w:rsid w:val="003D2D51"/>
    <w:rsid w:val="003D34F9"/>
    <w:rsid w:val="003D6CE7"/>
    <w:rsid w:val="003D73D3"/>
    <w:rsid w:val="003D7F01"/>
    <w:rsid w:val="003E1AC7"/>
    <w:rsid w:val="003E3554"/>
    <w:rsid w:val="003E35D3"/>
    <w:rsid w:val="003E42C7"/>
    <w:rsid w:val="003E4D14"/>
    <w:rsid w:val="003E58F8"/>
    <w:rsid w:val="003E598B"/>
    <w:rsid w:val="003E6D1A"/>
    <w:rsid w:val="003F2E72"/>
    <w:rsid w:val="003F3210"/>
    <w:rsid w:val="003F3C72"/>
    <w:rsid w:val="003F7245"/>
    <w:rsid w:val="004029BF"/>
    <w:rsid w:val="004031F0"/>
    <w:rsid w:val="004038ED"/>
    <w:rsid w:val="004043E0"/>
    <w:rsid w:val="004050BE"/>
    <w:rsid w:val="00406B7A"/>
    <w:rsid w:val="00407597"/>
    <w:rsid w:val="00407F9F"/>
    <w:rsid w:val="00414567"/>
    <w:rsid w:val="004165E0"/>
    <w:rsid w:val="0042188B"/>
    <w:rsid w:val="00422F95"/>
    <w:rsid w:val="00423011"/>
    <w:rsid w:val="00423C14"/>
    <w:rsid w:val="00424D1B"/>
    <w:rsid w:val="004278CB"/>
    <w:rsid w:val="00435582"/>
    <w:rsid w:val="004359A8"/>
    <w:rsid w:val="004417CB"/>
    <w:rsid w:val="00442FE8"/>
    <w:rsid w:val="00443056"/>
    <w:rsid w:val="00443449"/>
    <w:rsid w:val="00443F24"/>
    <w:rsid w:val="00444290"/>
    <w:rsid w:val="00445173"/>
    <w:rsid w:val="004453BA"/>
    <w:rsid w:val="004454F4"/>
    <w:rsid w:val="00445823"/>
    <w:rsid w:val="0045068C"/>
    <w:rsid w:val="00451E55"/>
    <w:rsid w:val="004528C6"/>
    <w:rsid w:val="004557F9"/>
    <w:rsid w:val="0045648E"/>
    <w:rsid w:val="00461604"/>
    <w:rsid w:val="004622EB"/>
    <w:rsid w:val="00462A36"/>
    <w:rsid w:val="004637CE"/>
    <w:rsid w:val="00463B3B"/>
    <w:rsid w:val="00464BE2"/>
    <w:rsid w:val="00470493"/>
    <w:rsid w:val="00472D89"/>
    <w:rsid w:val="00474963"/>
    <w:rsid w:val="00475204"/>
    <w:rsid w:val="00477CA8"/>
    <w:rsid w:val="00480259"/>
    <w:rsid w:val="00480C4A"/>
    <w:rsid w:val="004814E8"/>
    <w:rsid w:val="0048260E"/>
    <w:rsid w:val="00483263"/>
    <w:rsid w:val="00485015"/>
    <w:rsid w:val="00485363"/>
    <w:rsid w:val="00487C5E"/>
    <w:rsid w:val="00492042"/>
    <w:rsid w:val="0049260B"/>
    <w:rsid w:val="00492FA1"/>
    <w:rsid w:val="00495AB0"/>
    <w:rsid w:val="00495AF3"/>
    <w:rsid w:val="00496767"/>
    <w:rsid w:val="0049723D"/>
    <w:rsid w:val="00497901"/>
    <w:rsid w:val="004A2647"/>
    <w:rsid w:val="004A3268"/>
    <w:rsid w:val="004A52DE"/>
    <w:rsid w:val="004A6AB7"/>
    <w:rsid w:val="004A7185"/>
    <w:rsid w:val="004A71B8"/>
    <w:rsid w:val="004A7B03"/>
    <w:rsid w:val="004B093E"/>
    <w:rsid w:val="004B4A67"/>
    <w:rsid w:val="004B5BBA"/>
    <w:rsid w:val="004B62B6"/>
    <w:rsid w:val="004B7029"/>
    <w:rsid w:val="004B7388"/>
    <w:rsid w:val="004C0A56"/>
    <w:rsid w:val="004C0B88"/>
    <w:rsid w:val="004C3711"/>
    <w:rsid w:val="004C3755"/>
    <w:rsid w:val="004C3EBA"/>
    <w:rsid w:val="004C66E3"/>
    <w:rsid w:val="004D0086"/>
    <w:rsid w:val="004D2F25"/>
    <w:rsid w:val="004D3B15"/>
    <w:rsid w:val="004D4BD7"/>
    <w:rsid w:val="004D775B"/>
    <w:rsid w:val="004D7CC7"/>
    <w:rsid w:val="004E17DE"/>
    <w:rsid w:val="004E375D"/>
    <w:rsid w:val="004E6B6A"/>
    <w:rsid w:val="004E7E10"/>
    <w:rsid w:val="004F09FE"/>
    <w:rsid w:val="004F0ED1"/>
    <w:rsid w:val="004F18EF"/>
    <w:rsid w:val="004F1F00"/>
    <w:rsid w:val="004F2FFC"/>
    <w:rsid w:val="004F4389"/>
    <w:rsid w:val="004F4767"/>
    <w:rsid w:val="004F6FDB"/>
    <w:rsid w:val="00501EB7"/>
    <w:rsid w:val="0050218C"/>
    <w:rsid w:val="0050225C"/>
    <w:rsid w:val="0050249A"/>
    <w:rsid w:val="0050280F"/>
    <w:rsid w:val="00502E12"/>
    <w:rsid w:val="0050367B"/>
    <w:rsid w:val="005043CA"/>
    <w:rsid w:val="00506DA8"/>
    <w:rsid w:val="0051098E"/>
    <w:rsid w:val="005110F8"/>
    <w:rsid w:val="005118C7"/>
    <w:rsid w:val="00512CEC"/>
    <w:rsid w:val="005155E1"/>
    <w:rsid w:val="005166D8"/>
    <w:rsid w:val="0051757F"/>
    <w:rsid w:val="00517D5A"/>
    <w:rsid w:val="005204B3"/>
    <w:rsid w:val="00521433"/>
    <w:rsid w:val="00522351"/>
    <w:rsid w:val="005225F9"/>
    <w:rsid w:val="0052282B"/>
    <w:rsid w:val="0052335D"/>
    <w:rsid w:val="0052395E"/>
    <w:rsid w:val="00524F0A"/>
    <w:rsid w:val="00527129"/>
    <w:rsid w:val="00527A19"/>
    <w:rsid w:val="00532A15"/>
    <w:rsid w:val="00532E95"/>
    <w:rsid w:val="00533CF9"/>
    <w:rsid w:val="00535173"/>
    <w:rsid w:val="005370D0"/>
    <w:rsid w:val="0054118A"/>
    <w:rsid w:val="00541E39"/>
    <w:rsid w:val="00542358"/>
    <w:rsid w:val="005439D6"/>
    <w:rsid w:val="005458C2"/>
    <w:rsid w:val="00546F68"/>
    <w:rsid w:val="0054730C"/>
    <w:rsid w:val="005505F4"/>
    <w:rsid w:val="00550668"/>
    <w:rsid w:val="00550D7B"/>
    <w:rsid w:val="00551132"/>
    <w:rsid w:val="005513CA"/>
    <w:rsid w:val="0055416F"/>
    <w:rsid w:val="00554475"/>
    <w:rsid w:val="0055493B"/>
    <w:rsid w:val="00556047"/>
    <w:rsid w:val="00556652"/>
    <w:rsid w:val="00560C09"/>
    <w:rsid w:val="00560D8D"/>
    <w:rsid w:val="00562CB0"/>
    <w:rsid w:val="0056311C"/>
    <w:rsid w:val="005631A9"/>
    <w:rsid w:val="005644E6"/>
    <w:rsid w:val="00565209"/>
    <w:rsid w:val="00565967"/>
    <w:rsid w:val="00566DEF"/>
    <w:rsid w:val="00567406"/>
    <w:rsid w:val="005677F7"/>
    <w:rsid w:val="00567DDB"/>
    <w:rsid w:val="005701CB"/>
    <w:rsid w:val="00570930"/>
    <w:rsid w:val="00572671"/>
    <w:rsid w:val="00572849"/>
    <w:rsid w:val="00572ACE"/>
    <w:rsid w:val="00572CF3"/>
    <w:rsid w:val="00572D51"/>
    <w:rsid w:val="00572D64"/>
    <w:rsid w:val="0057613D"/>
    <w:rsid w:val="005761E0"/>
    <w:rsid w:val="0057795E"/>
    <w:rsid w:val="00582D7A"/>
    <w:rsid w:val="00582FC5"/>
    <w:rsid w:val="0058485C"/>
    <w:rsid w:val="00585145"/>
    <w:rsid w:val="00585AD5"/>
    <w:rsid w:val="005868BC"/>
    <w:rsid w:val="00586F5C"/>
    <w:rsid w:val="00587BF4"/>
    <w:rsid w:val="00590349"/>
    <w:rsid w:val="00591E84"/>
    <w:rsid w:val="0059241F"/>
    <w:rsid w:val="00593C8A"/>
    <w:rsid w:val="005949BF"/>
    <w:rsid w:val="00595816"/>
    <w:rsid w:val="00595ABA"/>
    <w:rsid w:val="0059621D"/>
    <w:rsid w:val="00596C54"/>
    <w:rsid w:val="00596E9F"/>
    <w:rsid w:val="0059780E"/>
    <w:rsid w:val="005A0A93"/>
    <w:rsid w:val="005A3AAD"/>
    <w:rsid w:val="005A7C3B"/>
    <w:rsid w:val="005A7D3E"/>
    <w:rsid w:val="005B1147"/>
    <w:rsid w:val="005B30E2"/>
    <w:rsid w:val="005B31A0"/>
    <w:rsid w:val="005B4A17"/>
    <w:rsid w:val="005B4B9F"/>
    <w:rsid w:val="005B673C"/>
    <w:rsid w:val="005B788F"/>
    <w:rsid w:val="005C1694"/>
    <w:rsid w:val="005C2B54"/>
    <w:rsid w:val="005C2E0E"/>
    <w:rsid w:val="005C50EE"/>
    <w:rsid w:val="005C6511"/>
    <w:rsid w:val="005D0734"/>
    <w:rsid w:val="005D1D3E"/>
    <w:rsid w:val="005D1DEC"/>
    <w:rsid w:val="005D328D"/>
    <w:rsid w:val="005D4996"/>
    <w:rsid w:val="005D5494"/>
    <w:rsid w:val="005D62C5"/>
    <w:rsid w:val="005E0005"/>
    <w:rsid w:val="005E0BDA"/>
    <w:rsid w:val="005E1621"/>
    <w:rsid w:val="005E2C65"/>
    <w:rsid w:val="005E3C77"/>
    <w:rsid w:val="005E4259"/>
    <w:rsid w:val="005E4423"/>
    <w:rsid w:val="005E5027"/>
    <w:rsid w:val="005E5601"/>
    <w:rsid w:val="005F0AA9"/>
    <w:rsid w:val="005F1B75"/>
    <w:rsid w:val="005F2813"/>
    <w:rsid w:val="005F2864"/>
    <w:rsid w:val="005F2D78"/>
    <w:rsid w:val="005F3F6C"/>
    <w:rsid w:val="005F492B"/>
    <w:rsid w:val="005F563C"/>
    <w:rsid w:val="005F5E11"/>
    <w:rsid w:val="005F72DB"/>
    <w:rsid w:val="0060215E"/>
    <w:rsid w:val="0060219B"/>
    <w:rsid w:val="006024EA"/>
    <w:rsid w:val="00602DDF"/>
    <w:rsid w:val="00602F5F"/>
    <w:rsid w:val="0060457F"/>
    <w:rsid w:val="00605B38"/>
    <w:rsid w:val="006064A8"/>
    <w:rsid w:val="00614284"/>
    <w:rsid w:val="00614792"/>
    <w:rsid w:val="0061630B"/>
    <w:rsid w:val="00616913"/>
    <w:rsid w:val="00621EA9"/>
    <w:rsid w:val="00622587"/>
    <w:rsid w:val="006228B6"/>
    <w:rsid w:val="0062427B"/>
    <w:rsid w:val="00631893"/>
    <w:rsid w:val="00636439"/>
    <w:rsid w:val="00636615"/>
    <w:rsid w:val="00636874"/>
    <w:rsid w:val="00643211"/>
    <w:rsid w:val="00643334"/>
    <w:rsid w:val="00644C36"/>
    <w:rsid w:val="00644F49"/>
    <w:rsid w:val="006460C2"/>
    <w:rsid w:val="0064610A"/>
    <w:rsid w:val="00646A9F"/>
    <w:rsid w:val="00651E8E"/>
    <w:rsid w:val="00652BDA"/>
    <w:rsid w:val="006530D5"/>
    <w:rsid w:val="006534D6"/>
    <w:rsid w:val="00653924"/>
    <w:rsid w:val="00653963"/>
    <w:rsid w:val="00654155"/>
    <w:rsid w:val="00654897"/>
    <w:rsid w:val="00654FA1"/>
    <w:rsid w:val="00655CC4"/>
    <w:rsid w:val="00656C0A"/>
    <w:rsid w:val="00657B1E"/>
    <w:rsid w:val="006608B9"/>
    <w:rsid w:val="00660E37"/>
    <w:rsid w:val="00661E45"/>
    <w:rsid w:val="00662EBD"/>
    <w:rsid w:val="006640FA"/>
    <w:rsid w:val="00664E1C"/>
    <w:rsid w:val="0066508A"/>
    <w:rsid w:val="0066516B"/>
    <w:rsid w:val="00665BED"/>
    <w:rsid w:val="00667213"/>
    <w:rsid w:val="00667FAA"/>
    <w:rsid w:val="00671C62"/>
    <w:rsid w:val="00671F6A"/>
    <w:rsid w:val="00677A1F"/>
    <w:rsid w:val="006801C4"/>
    <w:rsid w:val="00682A4A"/>
    <w:rsid w:val="006850BD"/>
    <w:rsid w:val="00687A65"/>
    <w:rsid w:val="00692E34"/>
    <w:rsid w:val="00692EA7"/>
    <w:rsid w:val="006953A6"/>
    <w:rsid w:val="00696718"/>
    <w:rsid w:val="00697D4C"/>
    <w:rsid w:val="006A2269"/>
    <w:rsid w:val="006A3021"/>
    <w:rsid w:val="006A3439"/>
    <w:rsid w:val="006A3BA8"/>
    <w:rsid w:val="006A4BA5"/>
    <w:rsid w:val="006A4BE0"/>
    <w:rsid w:val="006A748B"/>
    <w:rsid w:val="006B0422"/>
    <w:rsid w:val="006B0994"/>
    <w:rsid w:val="006B12CF"/>
    <w:rsid w:val="006B2DC9"/>
    <w:rsid w:val="006B2EF6"/>
    <w:rsid w:val="006B3753"/>
    <w:rsid w:val="006B6FFC"/>
    <w:rsid w:val="006B7823"/>
    <w:rsid w:val="006B7E56"/>
    <w:rsid w:val="006C1365"/>
    <w:rsid w:val="006C3097"/>
    <w:rsid w:val="006C318A"/>
    <w:rsid w:val="006C3B04"/>
    <w:rsid w:val="006C5CC3"/>
    <w:rsid w:val="006C6C91"/>
    <w:rsid w:val="006C778F"/>
    <w:rsid w:val="006D01F1"/>
    <w:rsid w:val="006D0CAD"/>
    <w:rsid w:val="006D1A9C"/>
    <w:rsid w:val="006D2219"/>
    <w:rsid w:val="006D3432"/>
    <w:rsid w:val="006D3692"/>
    <w:rsid w:val="006D3E6A"/>
    <w:rsid w:val="006D4B05"/>
    <w:rsid w:val="006D4C26"/>
    <w:rsid w:val="006D7B76"/>
    <w:rsid w:val="006E3265"/>
    <w:rsid w:val="006E55FB"/>
    <w:rsid w:val="006E5888"/>
    <w:rsid w:val="006E60F6"/>
    <w:rsid w:val="006E6950"/>
    <w:rsid w:val="006E7936"/>
    <w:rsid w:val="006F27A1"/>
    <w:rsid w:val="006F3226"/>
    <w:rsid w:val="006F48FE"/>
    <w:rsid w:val="006F5C5F"/>
    <w:rsid w:val="00700648"/>
    <w:rsid w:val="0070103A"/>
    <w:rsid w:val="00701B55"/>
    <w:rsid w:val="00701D0B"/>
    <w:rsid w:val="00702CCF"/>
    <w:rsid w:val="00703658"/>
    <w:rsid w:val="007037C5"/>
    <w:rsid w:val="00707B9E"/>
    <w:rsid w:val="00717899"/>
    <w:rsid w:val="0072159C"/>
    <w:rsid w:val="00721823"/>
    <w:rsid w:val="00721AAC"/>
    <w:rsid w:val="00721F21"/>
    <w:rsid w:val="00722250"/>
    <w:rsid w:val="0072396F"/>
    <w:rsid w:val="0072567F"/>
    <w:rsid w:val="00725CC1"/>
    <w:rsid w:val="007272B0"/>
    <w:rsid w:val="007300F2"/>
    <w:rsid w:val="00731585"/>
    <w:rsid w:val="00732456"/>
    <w:rsid w:val="00732743"/>
    <w:rsid w:val="007355B8"/>
    <w:rsid w:val="007358E0"/>
    <w:rsid w:val="0073616E"/>
    <w:rsid w:val="00736417"/>
    <w:rsid w:val="00736ACB"/>
    <w:rsid w:val="007370A7"/>
    <w:rsid w:val="007415D9"/>
    <w:rsid w:val="007426E3"/>
    <w:rsid w:val="00743640"/>
    <w:rsid w:val="0074409D"/>
    <w:rsid w:val="007446F1"/>
    <w:rsid w:val="00745767"/>
    <w:rsid w:val="0074581D"/>
    <w:rsid w:val="007469E3"/>
    <w:rsid w:val="00746E38"/>
    <w:rsid w:val="007478EE"/>
    <w:rsid w:val="00753669"/>
    <w:rsid w:val="00754292"/>
    <w:rsid w:val="007576F5"/>
    <w:rsid w:val="0076177C"/>
    <w:rsid w:val="00763594"/>
    <w:rsid w:val="0076403D"/>
    <w:rsid w:val="0076473E"/>
    <w:rsid w:val="00774F46"/>
    <w:rsid w:val="00776032"/>
    <w:rsid w:val="00777D5B"/>
    <w:rsid w:val="007809F3"/>
    <w:rsid w:val="00780E05"/>
    <w:rsid w:val="00781E58"/>
    <w:rsid w:val="00785334"/>
    <w:rsid w:val="007866D7"/>
    <w:rsid w:val="00786AB7"/>
    <w:rsid w:val="00787D37"/>
    <w:rsid w:val="0079033D"/>
    <w:rsid w:val="00790720"/>
    <w:rsid w:val="00790917"/>
    <w:rsid w:val="00790BF4"/>
    <w:rsid w:val="00791216"/>
    <w:rsid w:val="0079411C"/>
    <w:rsid w:val="00794239"/>
    <w:rsid w:val="00795682"/>
    <w:rsid w:val="0079764F"/>
    <w:rsid w:val="007977E8"/>
    <w:rsid w:val="007A0163"/>
    <w:rsid w:val="007A1297"/>
    <w:rsid w:val="007A168A"/>
    <w:rsid w:val="007A222E"/>
    <w:rsid w:val="007A342E"/>
    <w:rsid w:val="007A49A9"/>
    <w:rsid w:val="007A4F8E"/>
    <w:rsid w:val="007A7086"/>
    <w:rsid w:val="007A7A2D"/>
    <w:rsid w:val="007B1AEC"/>
    <w:rsid w:val="007B332A"/>
    <w:rsid w:val="007B5913"/>
    <w:rsid w:val="007B6FDA"/>
    <w:rsid w:val="007C0955"/>
    <w:rsid w:val="007C0AB1"/>
    <w:rsid w:val="007C17E4"/>
    <w:rsid w:val="007C1C4D"/>
    <w:rsid w:val="007C1F4C"/>
    <w:rsid w:val="007C409F"/>
    <w:rsid w:val="007C4278"/>
    <w:rsid w:val="007C6170"/>
    <w:rsid w:val="007C61E8"/>
    <w:rsid w:val="007C6348"/>
    <w:rsid w:val="007D0AF2"/>
    <w:rsid w:val="007D3916"/>
    <w:rsid w:val="007D4524"/>
    <w:rsid w:val="007D460E"/>
    <w:rsid w:val="007D51A3"/>
    <w:rsid w:val="007D5DFA"/>
    <w:rsid w:val="007D68DB"/>
    <w:rsid w:val="007E05ED"/>
    <w:rsid w:val="007E17EF"/>
    <w:rsid w:val="007E1C35"/>
    <w:rsid w:val="007E22DE"/>
    <w:rsid w:val="007E4010"/>
    <w:rsid w:val="007E4A15"/>
    <w:rsid w:val="007E6184"/>
    <w:rsid w:val="007F0530"/>
    <w:rsid w:val="007F1F27"/>
    <w:rsid w:val="007F22A3"/>
    <w:rsid w:val="007F244A"/>
    <w:rsid w:val="007F28BE"/>
    <w:rsid w:val="007F3099"/>
    <w:rsid w:val="007F3D24"/>
    <w:rsid w:val="007F3E90"/>
    <w:rsid w:val="007F43CF"/>
    <w:rsid w:val="007F5887"/>
    <w:rsid w:val="007F5DEC"/>
    <w:rsid w:val="007F5EEC"/>
    <w:rsid w:val="00801808"/>
    <w:rsid w:val="008027E6"/>
    <w:rsid w:val="008045B5"/>
    <w:rsid w:val="008060E4"/>
    <w:rsid w:val="0080646F"/>
    <w:rsid w:val="008066D5"/>
    <w:rsid w:val="008101CC"/>
    <w:rsid w:val="008105BD"/>
    <w:rsid w:val="00813691"/>
    <w:rsid w:val="0081385A"/>
    <w:rsid w:val="00813D87"/>
    <w:rsid w:val="00815F75"/>
    <w:rsid w:val="00817571"/>
    <w:rsid w:val="0081785B"/>
    <w:rsid w:val="00822F93"/>
    <w:rsid w:val="008236B9"/>
    <w:rsid w:val="0082395C"/>
    <w:rsid w:val="008240E7"/>
    <w:rsid w:val="008242BF"/>
    <w:rsid w:val="00824D34"/>
    <w:rsid w:val="0082657F"/>
    <w:rsid w:val="00826631"/>
    <w:rsid w:val="008274AC"/>
    <w:rsid w:val="00827532"/>
    <w:rsid w:val="00831D93"/>
    <w:rsid w:val="008333F2"/>
    <w:rsid w:val="008339DD"/>
    <w:rsid w:val="00842108"/>
    <w:rsid w:val="008421FE"/>
    <w:rsid w:val="00843B35"/>
    <w:rsid w:val="008447E5"/>
    <w:rsid w:val="008449CB"/>
    <w:rsid w:val="00844D9A"/>
    <w:rsid w:val="00844EB9"/>
    <w:rsid w:val="008463EB"/>
    <w:rsid w:val="00846D54"/>
    <w:rsid w:val="00846D66"/>
    <w:rsid w:val="008514D8"/>
    <w:rsid w:val="008541EC"/>
    <w:rsid w:val="00854FDD"/>
    <w:rsid w:val="00855B2A"/>
    <w:rsid w:val="0085624F"/>
    <w:rsid w:val="00856F79"/>
    <w:rsid w:val="008626CB"/>
    <w:rsid w:val="00863305"/>
    <w:rsid w:val="0086428F"/>
    <w:rsid w:val="00865AF4"/>
    <w:rsid w:val="00865D5D"/>
    <w:rsid w:val="00867063"/>
    <w:rsid w:val="0087082A"/>
    <w:rsid w:val="00871AFB"/>
    <w:rsid w:val="00872E06"/>
    <w:rsid w:val="00873EAE"/>
    <w:rsid w:val="0087422C"/>
    <w:rsid w:val="0087513B"/>
    <w:rsid w:val="00875873"/>
    <w:rsid w:val="008765D9"/>
    <w:rsid w:val="008767FE"/>
    <w:rsid w:val="00876B31"/>
    <w:rsid w:val="0087703E"/>
    <w:rsid w:val="00881858"/>
    <w:rsid w:val="00885DFB"/>
    <w:rsid w:val="0088713A"/>
    <w:rsid w:val="0088736B"/>
    <w:rsid w:val="00887432"/>
    <w:rsid w:val="00890CF4"/>
    <w:rsid w:val="00891B01"/>
    <w:rsid w:val="0089202F"/>
    <w:rsid w:val="0089396E"/>
    <w:rsid w:val="0089460B"/>
    <w:rsid w:val="00894EF7"/>
    <w:rsid w:val="008957BE"/>
    <w:rsid w:val="008A1853"/>
    <w:rsid w:val="008A41CE"/>
    <w:rsid w:val="008A4739"/>
    <w:rsid w:val="008A4BDA"/>
    <w:rsid w:val="008A5688"/>
    <w:rsid w:val="008A6173"/>
    <w:rsid w:val="008A698F"/>
    <w:rsid w:val="008A73C0"/>
    <w:rsid w:val="008A7EFB"/>
    <w:rsid w:val="008B00FB"/>
    <w:rsid w:val="008B03EB"/>
    <w:rsid w:val="008B239D"/>
    <w:rsid w:val="008B65CC"/>
    <w:rsid w:val="008B6D0C"/>
    <w:rsid w:val="008B7217"/>
    <w:rsid w:val="008B7808"/>
    <w:rsid w:val="008B7F77"/>
    <w:rsid w:val="008C12E3"/>
    <w:rsid w:val="008C382D"/>
    <w:rsid w:val="008C431A"/>
    <w:rsid w:val="008C65F7"/>
    <w:rsid w:val="008D074C"/>
    <w:rsid w:val="008D2C7A"/>
    <w:rsid w:val="008D3B10"/>
    <w:rsid w:val="008D4744"/>
    <w:rsid w:val="008D54FF"/>
    <w:rsid w:val="008D57CE"/>
    <w:rsid w:val="008D60EE"/>
    <w:rsid w:val="008D6E5A"/>
    <w:rsid w:val="008E09D2"/>
    <w:rsid w:val="008E23FD"/>
    <w:rsid w:val="008E6946"/>
    <w:rsid w:val="008E7B26"/>
    <w:rsid w:val="008F0215"/>
    <w:rsid w:val="008F0CD2"/>
    <w:rsid w:val="008F204F"/>
    <w:rsid w:val="008F5C6C"/>
    <w:rsid w:val="008F61F2"/>
    <w:rsid w:val="009043B4"/>
    <w:rsid w:val="00906AD5"/>
    <w:rsid w:val="00907FDF"/>
    <w:rsid w:val="00910428"/>
    <w:rsid w:val="00910793"/>
    <w:rsid w:val="00910942"/>
    <w:rsid w:val="00911779"/>
    <w:rsid w:val="00911FD7"/>
    <w:rsid w:val="00912D6A"/>
    <w:rsid w:val="00914638"/>
    <w:rsid w:val="0092053F"/>
    <w:rsid w:val="009212F0"/>
    <w:rsid w:val="0092135F"/>
    <w:rsid w:val="00926C21"/>
    <w:rsid w:val="009310A1"/>
    <w:rsid w:val="009314EA"/>
    <w:rsid w:val="0093153E"/>
    <w:rsid w:val="0093254A"/>
    <w:rsid w:val="00932EF5"/>
    <w:rsid w:val="00935849"/>
    <w:rsid w:val="009403C1"/>
    <w:rsid w:val="0094192C"/>
    <w:rsid w:val="009421F9"/>
    <w:rsid w:val="00942B97"/>
    <w:rsid w:val="00942CFF"/>
    <w:rsid w:val="00944C57"/>
    <w:rsid w:val="009452C9"/>
    <w:rsid w:val="00945610"/>
    <w:rsid w:val="00946797"/>
    <w:rsid w:val="00946E0F"/>
    <w:rsid w:val="00950422"/>
    <w:rsid w:val="00950B5D"/>
    <w:rsid w:val="00951127"/>
    <w:rsid w:val="009513B5"/>
    <w:rsid w:val="00951533"/>
    <w:rsid w:val="0095218D"/>
    <w:rsid w:val="00953CC7"/>
    <w:rsid w:val="00954580"/>
    <w:rsid w:val="00956A45"/>
    <w:rsid w:val="00956E21"/>
    <w:rsid w:val="00957720"/>
    <w:rsid w:val="00960103"/>
    <w:rsid w:val="00960211"/>
    <w:rsid w:val="00960753"/>
    <w:rsid w:val="00961BD8"/>
    <w:rsid w:val="00961FEA"/>
    <w:rsid w:val="00964A97"/>
    <w:rsid w:val="009667BD"/>
    <w:rsid w:val="00966850"/>
    <w:rsid w:val="00966E63"/>
    <w:rsid w:val="00966E68"/>
    <w:rsid w:val="00970556"/>
    <w:rsid w:val="009777C1"/>
    <w:rsid w:val="009825D4"/>
    <w:rsid w:val="00982CFF"/>
    <w:rsid w:val="00983A99"/>
    <w:rsid w:val="00983E37"/>
    <w:rsid w:val="0098430D"/>
    <w:rsid w:val="00984AE9"/>
    <w:rsid w:val="00985735"/>
    <w:rsid w:val="00985FF7"/>
    <w:rsid w:val="0098693E"/>
    <w:rsid w:val="00986AC7"/>
    <w:rsid w:val="009874F3"/>
    <w:rsid w:val="00987D43"/>
    <w:rsid w:val="009911A5"/>
    <w:rsid w:val="00994119"/>
    <w:rsid w:val="009942BB"/>
    <w:rsid w:val="00996809"/>
    <w:rsid w:val="009A0CFB"/>
    <w:rsid w:val="009A213D"/>
    <w:rsid w:val="009A27AE"/>
    <w:rsid w:val="009A2C6C"/>
    <w:rsid w:val="009A2E48"/>
    <w:rsid w:val="009A332F"/>
    <w:rsid w:val="009A4A89"/>
    <w:rsid w:val="009A6291"/>
    <w:rsid w:val="009B1187"/>
    <w:rsid w:val="009B21E6"/>
    <w:rsid w:val="009B2723"/>
    <w:rsid w:val="009B2B32"/>
    <w:rsid w:val="009B51A3"/>
    <w:rsid w:val="009B6767"/>
    <w:rsid w:val="009B6C4E"/>
    <w:rsid w:val="009C364A"/>
    <w:rsid w:val="009C3FBA"/>
    <w:rsid w:val="009C4428"/>
    <w:rsid w:val="009C6305"/>
    <w:rsid w:val="009D0688"/>
    <w:rsid w:val="009D0D54"/>
    <w:rsid w:val="009D4C06"/>
    <w:rsid w:val="009D5133"/>
    <w:rsid w:val="009D5D66"/>
    <w:rsid w:val="009D70ED"/>
    <w:rsid w:val="009E03DD"/>
    <w:rsid w:val="009E055B"/>
    <w:rsid w:val="009E097C"/>
    <w:rsid w:val="009E2BA4"/>
    <w:rsid w:val="009E458E"/>
    <w:rsid w:val="009E6319"/>
    <w:rsid w:val="009E64FF"/>
    <w:rsid w:val="009E68D6"/>
    <w:rsid w:val="009E722A"/>
    <w:rsid w:val="009E7432"/>
    <w:rsid w:val="009F11D5"/>
    <w:rsid w:val="009F2B5D"/>
    <w:rsid w:val="009F2B8F"/>
    <w:rsid w:val="009F3F87"/>
    <w:rsid w:val="009F52C8"/>
    <w:rsid w:val="009F71B5"/>
    <w:rsid w:val="00A00534"/>
    <w:rsid w:val="00A008E0"/>
    <w:rsid w:val="00A00E66"/>
    <w:rsid w:val="00A02E0A"/>
    <w:rsid w:val="00A03B30"/>
    <w:rsid w:val="00A04D0E"/>
    <w:rsid w:val="00A05C51"/>
    <w:rsid w:val="00A06303"/>
    <w:rsid w:val="00A067B6"/>
    <w:rsid w:val="00A068F1"/>
    <w:rsid w:val="00A13506"/>
    <w:rsid w:val="00A13BDD"/>
    <w:rsid w:val="00A13CA9"/>
    <w:rsid w:val="00A13D92"/>
    <w:rsid w:val="00A14246"/>
    <w:rsid w:val="00A14B6E"/>
    <w:rsid w:val="00A14D0E"/>
    <w:rsid w:val="00A1533D"/>
    <w:rsid w:val="00A2143B"/>
    <w:rsid w:val="00A2201E"/>
    <w:rsid w:val="00A224CE"/>
    <w:rsid w:val="00A22FC5"/>
    <w:rsid w:val="00A24AAB"/>
    <w:rsid w:val="00A24B41"/>
    <w:rsid w:val="00A24B6F"/>
    <w:rsid w:val="00A26110"/>
    <w:rsid w:val="00A26162"/>
    <w:rsid w:val="00A2710E"/>
    <w:rsid w:val="00A30468"/>
    <w:rsid w:val="00A32241"/>
    <w:rsid w:val="00A331E3"/>
    <w:rsid w:val="00A33A63"/>
    <w:rsid w:val="00A35AF3"/>
    <w:rsid w:val="00A360D6"/>
    <w:rsid w:val="00A379F4"/>
    <w:rsid w:val="00A42406"/>
    <w:rsid w:val="00A446FC"/>
    <w:rsid w:val="00A45D08"/>
    <w:rsid w:val="00A50188"/>
    <w:rsid w:val="00A51466"/>
    <w:rsid w:val="00A51D20"/>
    <w:rsid w:val="00A549C8"/>
    <w:rsid w:val="00A55B98"/>
    <w:rsid w:val="00A55ECC"/>
    <w:rsid w:val="00A56127"/>
    <w:rsid w:val="00A5614F"/>
    <w:rsid w:val="00A572BA"/>
    <w:rsid w:val="00A57B5E"/>
    <w:rsid w:val="00A637C2"/>
    <w:rsid w:val="00A65524"/>
    <w:rsid w:val="00A664C0"/>
    <w:rsid w:val="00A7133D"/>
    <w:rsid w:val="00A72426"/>
    <w:rsid w:val="00A729E1"/>
    <w:rsid w:val="00A73FE2"/>
    <w:rsid w:val="00A74188"/>
    <w:rsid w:val="00A74192"/>
    <w:rsid w:val="00A74E1E"/>
    <w:rsid w:val="00A75701"/>
    <w:rsid w:val="00A7690C"/>
    <w:rsid w:val="00A8032D"/>
    <w:rsid w:val="00A80DCF"/>
    <w:rsid w:val="00A81E0E"/>
    <w:rsid w:val="00A8571F"/>
    <w:rsid w:val="00A85C51"/>
    <w:rsid w:val="00A87095"/>
    <w:rsid w:val="00A87543"/>
    <w:rsid w:val="00A91613"/>
    <w:rsid w:val="00A91B27"/>
    <w:rsid w:val="00A926D5"/>
    <w:rsid w:val="00A92B75"/>
    <w:rsid w:val="00A94C11"/>
    <w:rsid w:val="00A95861"/>
    <w:rsid w:val="00A96A34"/>
    <w:rsid w:val="00A974E5"/>
    <w:rsid w:val="00A9772D"/>
    <w:rsid w:val="00AA2088"/>
    <w:rsid w:val="00AA3445"/>
    <w:rsid w:val="00AA4026"/>
    <w:rsid w:val="00AA45D3"/>
    <w:rsid w:val="00AA6B69"/>
    <w:rsid w:val="00AB0E88"/>
    <w:rsid w:val="00AB0EE6"/>
    <w:rsid w:val="00AB2ACB"/>
    <w:rsid w:val="00AB577F"/>
    <w:rsid w:val="00AC19DA"/>
    <w:rsid w:val="00AC32DC"/>
    <w:rsid w:val="00AC5DB0"/>
    <w:rsid w:val="00AC664C"/>
    <w:rsid w:val="00AC6FA4"/>
    <w:rsid w:val="00AC74F5"/>
    <w:rsid w:val="00AD03D9"/>
    <w:rsid w:val="00AD07AB"/>
    <w:rsid w:val="00AD34A5"/>
    <w:rsid w:val="00AD7A0F"/>
    <w:rsid w:val="00AE13A8"/>
    <w:rsid w:val="00AE300D"/>
    <w:rsid w:val="00AE3350"/>
    <w:rsid w:val="00AE7719"/>
    <w:rsid w:val="00AF127B"/>
    <w:rsid w:val="00AF26D8"/>
    <w:rsid w:val="00AF307F"/>
    <w:rsid w:val="00AF41AE"/>
    <w:rsid w:val="00AF47F3"/>
    <w:rsid w:val="00AF67B3"/>
    <w:rsid w:val="00AF702F"/>
    <w:rsid w:val="00B0274A"/>
    <w:rsid w:val="00B03E80"/>
    <w:rsid w:val="00B03F7F"/>
    <w:rsid w:val="00B10E52"/>
    <w:rsid w:val="00B12101"/>
    <w:rsid w:val="00B12804"/>
    <w:rsid w:val="00B12835"/>
    <w:rsid w:val="00B1424D"/>
    <w:rsid w:val="00B162B7"/>
    <w:rsid w:val="00B16E78"/>
    <w:rsid w:val="00B17793"/>
    <w:rsid w:val="00B21A5F"/>
    <w:rsid w:val="00B230BC"/>
    <w:rsid w:val="00B25E28"/>
    <w:rsid w:val="00B260B1"/>
    <w:rsid w:val="00B265B0"/>
    <w:rsid w:val="00B272B1"/>
    <w:rsid w:val="00B33C14"/>
    <w:rsid w:val="00B407C4"/>
    <w:rsid w:val="00B41812"/>
    <w:rsid w:val="00B43933"/>
    <w:rsid w:val="00B44134"/>
    <w:rsid w:val="00B50E8A"/>
    <w:rsid w:val="00B519A4"/>
    <w:rsid w:val="00B53657"/>
    <w:rsid w:val="00B53C86"/>
    <w:rsid w:val="00B562F0"/>
    <w:rsid w:val="00B579E2"/>
    <w:rsid w:val="00B634E7"/>
    <w:rsid w:val="00B6495C"/>
    <w:rsid w:val="00B6569E"/>
    <w:rsid w:val="00B65B92"/>
    <w:rsid w:val="00B66CDF"/>
    <w:rsid w:val="00B7048F"/>
    <w:rsid w:val="00B7086D"/>
    <w:rsid w:val="00B70B9A"/>
    <w:rsid w:val="00B730BC"/>
    <w:rsid w:val="00B76DDC"/>
    <w:rsid w:val="00B77777"/>
    <w:rsid w:val="00B80BA8"/>
    <w:rsid w:val="00B8130D"/>
    <w:rsid w:val="00B824BF"/>
    <w:rsid w:val="00B84D82"/>
    <w:rsid w:val="00B84F15"/>
    <w:rsid w:val="00B852F3"/>
    <w:rsid w:val="00B85451"/>
    <w:rsid w:val="00B8578B"/>
    <w:rsid w:val="00B87338"/>
    <w:rsid w:val="00B8765A"/>
    <w:rsid w:val="00B901ED"/>
    <w:rsid w:val="00B9032B"/>
    <w:rsid w:val="00B9119C"/>
    <w:rsid w:val="00B9194D"/>
    <w:rsid w:val="00B92CBA"/>
    <w:rsid w:val="00B93E96"/>
    <w:rsid w:val="00B94083"/>
    <w:rsid w:val="00BA12F7"/>
    <w:rsid w:val="00BA40A4"/>
    <w:rsid w:val="00BA6ACF"/>
    <w:rsid w:val="00BB2863"/>
    <w:rsid w:val="00BB57BB"/>
    <w:rsid w:val="00BB5D02"/>
    <w:rsid w:val="00BB5D0A"/>
    <w:rsid w:val="00BC1389"/>
    <w:rsid w:val="00BC67A9"/>
    <w:rsid w:val="00BC68D3"/>
    <w:rsid w:val="00BD3841"/>
    <w:rsid w:val="00BD4462"/>
    <w:rsid w:val="00BE10C0"/>
    <w:rsid w:val="00BE3432"/>
    <w:rsid w:val="00BE34AA"/>
    <w:rsid w:val="00BE388E"/>
    <w:rsid w:val="00BE43D9"/>
    <w:rsid w:val="00BE47E0"/>
    <w:rsid w:val="00BE56B2"/>
    <w:rsid w:val="00BE59F6"/>
    <w:rsid w:val="00BE6032"/>
    <w:rsid w:val="00BE6FF6"/>
    <w:rsid w:val="00BE719D"/>
    <w:rsid w:val="00BF029D"/>
    <w:rsid w:val="00BF0D2D"/>
    <w:rsid w:val="00BF1ACD"/>
    <w:rsid w:val="00BF1C55"/>
    <w:rsid w:val="00BF22BE"/>
    <w:rsid w:val="00BF302A"/>
    <w:rsid w:val="00BF394D"/>
    <w:rsid w:val="00BF5226"/>
    <w:rsid w:val="00BF5586"/>
    <w:rsid w:val="00BF64C5"/>
    <w:rsid w:val="00BF65C2"/>
    <w:rsid w:val="00BF776D"/>
    <w:rsid w:val="00C008D4"/>
    <w:rsid w:val="00C00CD8"/>
    <w:rsid w:val="00C02117"/>
    <w:rsid w:val="00C0266B"/>
    <w:rsid w:val="00C02CBA"/>
    <w:rsid w:val="00C03816"/>
    <w:rsid w:val="00C07A72"/>
    <w:rsid w:val="00C07EED"/>
    <w:rsid w:val="00C11C44"/>
    <w:rsid w:val="00C1468C"/>
    <w:rsid w:val="00C14794"/>
    <w:rsid w:val="00C14E9C"/>
    <w:rsid w:val="00C16DDA"/>
    <w:rsid w:val="00C17FFE"/>
    <w:rsid w:val="00C24B57"/>
    <w:rsid w:val="00C3124D"/>
    <w:rsid w:val="00C32CDA"/>
    <w:rsid w:val="00C34B9B"/>
    <w:rsid w:val="00C35984"/>
    <w:rsid w:val="00C40BFA"/>
    <w:rsid w:val="00C411BB"/>
    <w:rsid w:val="00C41E4F"/>
    <w:rsid w:val="00C43A3C"/>
    <w:rsid w:val="00C44CB2"/>
    <w:rsid w:val="00C46334"/>
    <w:rsid w:val="00C47F3F"/>
    <w:rsid w:val="00C52129"/>
    <w:rsid w:val="00C5247F"/>
    <w:rsid w:val="00C56A3B"/>
    <w:rsid w:val="00C57CDC"/>
    <w:rsid w:val="00C651A4"/>
    <w:rsid w:val="00C66B41"/>
    <w:rsid w:val="00C66BE0"/>
    <w:rsid w:val="00C67CF2"/>
    <w:rsid w:val="00C71280"/>
    <w:rsid w:val="00C77496"/>
    <w:rsid w:val="00C840C3"/>
    <w:rsid w:val="00C85CEE"/>
    <w:rsid w:val="00C87660"/>
    <w:rsid w:val="00C9083C"/>
    <w:rsid w:val="00C91AD6"/>
    <w:rsid w:val="00CA07B3"/>
    <w:rsid w:val="00CA2BDE"/>
    <w:rsid w:val="00CA3327"/>
    <w:rsid w:val="00CA34A7"/>
    <w:rsid w:val="00CA458C"/>
    <w:rsid w:val="00CA5A2C"/>
    <w:rsid w:val="00CA75BA"/>
    <w:rsid w:val="00CA7F4E"/>
    <w:rsid w:val="00CB1AC8"/>
    <w:rsid w:val="00CB2FD7"/>
    <w:rsid w:val="00CB33C5"/>
    <w:rsid w:val="00CB3663"/>
    <w:rsid w:val="00CB6A80"/>
    <w:rsid w:val="00CC084B"/>
    <w:rsid w:val="00CC0919"/>
    <w:rsid w:val="00CC1222"/>
    <w:rsid w:val="00CC2187"/>
    <w:rsid w:val="00CC2250"/>
    <w:rsid w:val="00CC6314"/>
    <w:rsid w:val="00CC654A"/>
    <w:rsid w:val="00CC75EB"/>
    <w:rsid w:val="00CD1BFB"/>
    <w:rsid w:val="00CD34FD"/>
    <w:rsid w:val="00CD5DAE"/>
    <w:rsid w:val="00CE179D"/>
    <w:rsid w:val="00CE1C1E"/>
    <w:rsid w:val="00CE2164"/>
    <w:rsid w:val="00CE5D48"/>
    <w:rsid w:val="00CE5F71"/>
    <w:rsid w:val="00CE7A89"/>
    <w:rsid w:val="00CF037B"/>
    <w:rsid w:val="00CF0AEC"/>
    <w:rsid w:val="00CF0D46"/>
    <w:rsid w:val="00CF4054"/>
    <w:rsid w:val="00CF4E59"/>
    <w:rsid w:val="00D012B6"/>
    <w:rsid w:val="00D017B3"/>
    <w:rsid w:val="00D02122"/>
    <w:rsid w:val="00D0256B"/>
    <w:rsid w:val="00D05A8E"/>
    <w:rsid w:val="00D06081"/>
    <w:rsid w:val="00D079E7"/>
    <w:rsid w:val="00D11FA1"/>
    <w:rsid w:val="00D12193"/>
    <w:rsid w:val="00D13098"/>
    <w:rsid w:val="00D153AB"/>
    <w:rsid w:val="00D17695"/>
    <w:rsid w:val="00D17B56"/>
    <w:rsid w:val="00D17DF1"/>
    <w:rsid w:val="00D20FBC"/>
    <w:rsid w:val="00D21C39"/>
    <w:rsid w:val="00D225B2"/>
    <w:rsid w:val="00D237E4"/>
    <w:rsid w:val="00D23EAE"/>
    <w:rsid w:val="00D25A6E"/>
    <w:rsid w:val="00D25D2F"/>
    <w:rsid w:val="00D2642E"/>
    <w:rsid w:val="00D27125"/>
    <w:rsid w:val="00D272C2"/>
    <w:rsid w:val="00D27FA4"/>
    <w:rsid w:val="00D31834"/>
    <w:rsid w:val="00D3250B"/>
    <w:rsid w:val="00D330C4"/>
    <w:rsid w:val="00D34AA8"/>
    <w:rsid w:val="00D3509B"/>
    <w:rsid w:val="00D355C0"/>
    <w:rsid w:val="00D355C2"/>
    <w:rsid w:val="00D360E7"/>
    <w:rsid w:val="00D36AFE"/>
    <w:rsid w:val="00D37E65"/>
    <w:rsid w:val="00D37FBC"/>
    <w:rsid w:val="00D41F87"/>
    <w:rsid w:val="00D43507"/>
    <w:rsid w:val="00D4737A"/>
    <w:rsid w:val="00D4777B"/>
    <w:rsid w:val="00D509E2"/>
    <w:rsid w:val="00D50E4B"/>
    <w:rsid w:val="00D57C40"/>
    <w:rsid w:val="00D60241"/>
    <w:rsid w:val="00D605E6"/>
    <w:rsid w:val="00D613CD"/>
    <w:rsid w:val="00D620C5"/>
    <w:rsid w:val="00D631B8"/>
    <w:rsid w:val="00D646B0"/>
    <w:rsid w:val="00D65294"/>
    <w:rsid w:val="00D6611B"/>
    <w:rsid w:val="00D66D7B"/>
    <w:rsid w:val="00D6748A"/>
    <w:rsid w:val="00D70D05"/>
    <w:rsid w:val="00D711A3"/>
    <w:rsid w:val="00D711F7"/>
    <w:rsid w:val="00D71C2D"/>
    <w:rsid w:val="00D71EAA"/>
    <w:rsid w:val="00D72232"/>
    <w:rsid w:val="00D72BBA"/>
    <w:rsid w:val="00D73423"/>
    <w:rsid w:val="00D73BD3"/>
    <w:rsid w:val="00D73F3D"/>
    <w:rsid w:val="00D75297"/>
    <w:rsid w:val="00D75BF3"/>
    <w:rsid w:val="00D76E41"/>
    <w:rsid w:val="00D777BB"/>
    <w:rsid w:val="00D83A03"/>
    <w:rsid w:val="00D87F41"/>
    <w:rsid w:val="00D9058C"/>
    <w:rsid w:val="00D90D76"/>
    <w:rsid w:val="00D91415"/>
    <w:rsid w:val="00D917ED"/>
    <w:rsid w:val="00D932E3"/>
    <w:rsid w:val="00D94F66"/>
    <w:rsid w:val="00D97C1A"/>
    <w:rsid w:val="00DA18F6"/>
    <w:rsid w:val="00DA1AA7"/>
    <w:rsid w:val="00DA4210"/>
    <w:rsid w:val="00DA44E6"/>
    <w:rsid w:val="00DA469C"/>
    <w:rsid w:val="00DA775B"/>
    <w:rsid w:val="00DA79A4"/>
    <w:rsid w:val="00DB01CD"/>
    <w:rsid w:val="00DB2970"/>
    <w:rsid w:val="00DB31AC"/>
    <w:rsid w:val="00DB6CCE"/>
    <w:rsid w:val="00DB6F24"/>
    <w:rsid w:val="00DC055B"/>
    <w:rsid w:val="00DC14DE"/>
    <w:rsid w:val="00DC1DB4"/>
    <w:rsid w:val="00DC232E"/>
    <w:rsid w:val="00DC31D6"/>
    <w:rsid w:val="00DC343E"/>
    <w:rsid w:val="00DC4477"/>
    <w:rsid w:val="00DC7678"/>
    <w:rsid w:val="00DD0F03"/>
    <w:rsid w:val="00DD3B63"/>
    <w:rsid w:val="00DD5C9C"/>
    <w:rsid w:val="00DD71A0"/>
    <w:rsid w:val="00DD7ABE"/>
    <w:rsid w:val="00DE1F23"/>
    <w:rsid w:val="00DE31B1"/>
    <w:rsid w:val="00DE60D0"/>
    <w:rsid w:val="00DE6F66"/>
    <w:rsid w:val="00DE7B42"/>
    <w:rsid w:val="00DF00E9"/>
    <w:rsid w:val="00DF163A"/>
    <w:rsid w:val="00DF3BBE"/>
    <w:rsid w:val="00DF4222"/>
    <w:rsid w:val="00DF4D40"/>
    <w:rsid w:val="00DF77D5"/>
    <w:rsid w:val="00E0172F"/>
    <w:rsid w:val="00E039FB"/>
    <w:rsid w:val="00E03EC4"/>
    <w:rsid w:val="00E055D6"/>
    <w:rsid w:val="00E07617"/>
    <w:rsid w:val="00E07879"/>
    <w:rsid w:val="00E0794C"/>
    <w:rsid w:val="00E07AB3"/>
    <w:rsid w:val="00E10189"/>
    <w:rsid w:val="00E101F9"/>
    <w:rsid w:val="00E10224"/>
    <w:rsid w:val="00E12461"/>
    <w:rsid w:val="00E149D8"/>
    <w:rsid w:val="00E14CF4"/>
    <w:rsid w:val="00E17DEC"/>
    <w:rsid w:val="00E21F75"/>
    <w:rsid w:val="00E232BF"/>
    <w:rsid w:val="00E2542F"/>
    <w:rsid w:val="00E26336"/>
    <w:rsid w:val="00E3142F"/>
    <w:rsid w:val="00E31629"/>
    <w:rsid w:val="00E31C5E"/>
    <w:rsid w:val="00E31D7D"/>
    <w:rsid w:val="00E3410C"/>
    <w:rsid w:val="00E343E2"/>
    <w:rsid w:val="00E34599"/>
    <w:rsid w:val="00E34B94"/>
    <w:rsid w:val="00E35266"/>
    <w:rsid w:val="00E36639"/>
    <w:rsid w:val="00E372CA"/>
    <w:rsid w:val="00E4075D"/>
    <w:rsid w:val="00E40D91"/>
    <w:rsid w:val="00E42579"/>
    <w:rsid w:val="00E452D6"/>
    <w:rsid w:val="00E452EA"/>
    <w:rsid w:val="00E46929"/>
    <w:rsid w:val="00E52A09"/>
    <w:rsid w:val="00E53E96"/>
    <w:rsid w:val="00E55181"/>
    <w:rsid w:val="00E55572"/>
    <w:rsid w:val="00E560C1"/>
    <w:rsid w:val="00E604C5"/>
    <w:rsid w:val="00E6058E"/>
    <w:rsid w:val="00E6403F"/>
    <w:rsid w:val="00E64D92"/>
    <w:rsid w:val="00E64DC7"/>
    <w:rsid w:val="00E6664D"/>
    <w:rsid w:val="00E67111"/>
    <w:rsid w:val="00E67C7C"/>
    <w:rsid w:val="00E67D75"/>
    <w:rsid w:val="00E70063"/>
    <w:rsid w:val="00E7152C"/>
    <w:rsid w:val="00E72FF3"/>
    <w:rsid w:val="00E733E8"/>
    <w:rsid w:val="00E7387F"/>
    <w:rsid w:val="00E73CF0"/>
    <w:rsid w:val="00E75B5F"/>
    <w:rsid w:val="00E80053"/>
    <w:rsid w:val="00E83C9A"/>
    <w:rsid w:val="00E844B0"/>
    <w:rsid w:val="00E85728"/>
    <w:rsid w:val="00E8596C"/>
    <w:rsid w:val="00E8683B"/>
    <w:rsid w:val="00E86B41"/>
    <w:rsid w:val="00E87212"/>
    <w:rsid w:val="00E87220"/>
    <w:rsid w:val="00E87C7F"/>
    <w:rsid w:val="00E90141"/>
    <w:rsid w:val="00E9115B"/>
    <w:rsid w:val="00E91260"/>
    <w:rsid w:val="00E91CEE"/>
    <w:rsid w:val="00E928FE"/>
    <w:rsid w:val="00E92B66"/>
    <w:rsid w:val="00E9394D"/>
    <w:rsid w:val="00E9651E"/>
    <w:rsid w:val="00E96D12"/>
    <w:rsid w:val="00EA2721"/>
    <w:rsid w:val="00EA2B67"/>
    <w:rsid w:val="00EA72BF"/>
    <w:rsid w:val="00EB0D1D"/>
    <w:rsid w:val="00EB2926"/>
    <w:rsid w:val="00EB52E7"/>
    <w:rsid w:val="00EB5558"/>
    <w:rsid w:val="00EB7A1C"/>
    <w:rsid w:val="00EC11AE"/>
    <w:rsid w:val="00EC5A3C"/>
    <w:rsid w:val="00EC6634"/>
    <w:rsid w:val="00ED0C8D"/>
    <w:rsid w:val="00ED4943"/>
    <w:rsid w:val="00ED6196"/>
    <w:rsid w:val="00EE14FD"/>
    <w:rsid w:val="00EE2EEC"/>
    <w:rsid w:val="00EE30C6"/>
    <w:rsid w:val="00EE41E2"/>
    <w:rsid w:val="00EE437B"/>
    <w:rsid w:val="00EE4610"/>
    <w:rsid w:val="00EE46DB"/>
    <w:rsid w:val="00EE7AB1"/>
    <w:rsid w:val="00EE7C04"/>
    <w:rsid w:val="00EF15AD"/>
    <w:rsid w:val="00EF34EF"/>
    <w:rsid w:val="00EF3ED0"/>
    <w:rsid w:val="00EF6A44"/>
    <w:rsid w:val="00EF6F58"/>
    <w:rsid w:val="00EF77C1"/>
    <w:rsid w:val="00F0209F"/>
    <w:rsid w:val="00F054D4"/>
    <w:rsid w:val="00F0609D"/>
    <w:rsid w:val="00F07137"/>
    <w:rsid w:val="00F07A68"/>
    <w:rsid w:val="00F145D0"/>
    <w:rsid w:val="00F14A16"/>
    <w:rsid w:val="00F15745"/>
    <w:rsid w:val="00F15E4C"/>
    <w:rsid w:val="00F15E99"/>
    <w:rsid w:val="00F15F7D"/>
    <w:rsid w:val="00F24162"/>
    <w:rsid w:val="00F24FC9"/>
    <w:rsid w:val="00F32CCD"/>
    <w:rsid w:val="00F34255"/>
    <w:rsid w:val="00F3450D"/>
    <w:rsid w:val="00F35B53"/>
    <w:rsid w:val="00F364F0"/>
    <w:rsid w:val="00F3667B"/>
    <w:rsid w:val="00F37D8F"/>
    <w:rsid w:val="00F40577"/>
    <w:rsid w:val="00F42674"/>
    <w:rsid w:val="00F42777"/>
    <w:rsid w:val="00F42BEC"/>
    <w:rsid w:val="00F43F22"/>
    <w:rsid w:val="00F45042"/>
    <w:rsid w:val="00F47022"/>
    <w:rsid w:val="00F472BB"/>
    <w:rsid w:val="00F47B95"/>
    <w:rsid w:val="00F47D74"/>
    <w:rsid w:val="00F50D0E"/>
    <w:rsid w:val="00F53D38"/>
    <w:rsid w:val="00F55F89"/>
    <w:rsid w:val="00F56477"/>
    <w:rsid w:val="00F56B51"/>
    <w:rsid w:val="00F62788"/>
    <w:rsid w:val="00F65A51"/>
    <w:rsid w:val="00F67546"/>
    <w:rsid w:val="00F701FE"/>
    <w:rsid w:val="00F7047E"/>
    <w:rsid w:val="00F71DAB"/>
    <w:rsid w:val="00F72755"/>
    <w:rsid w:val="00F74658"/>
    <w:rsid w:val="00F751DD"/>
    <w:rsid w:val="00F77975"/>
    <w:rsid w:val="00F77A8A"/>
    <w:rsid w:val="00F850B2"/>
    <w:rsid w:val="00F867BE"/>
    <w:rsid w:val="00F8773C"/>
    <w:rsid w:val="00F87B77"/>
    <w:rsid w:val="00F905D2"/>
    <w:rsid w:val="00F94022"/>
    <w:rsid w:val="00F9436E"/>
    <w:rsid w:val="00F977A9"/>
    <w:rsid w:val="00FA0DAF"/>
    <w:rsid w:val="00FA280D"/>
    <w:rsid w:val="00FA2A87"/>
    <w:rsid w:val="00FA34CF"/>
    <w:rsid w:val="00FA3649"/>
    <w:rsid w:val="00FA6A1A"/>
    <w:rsid w:val="00FA7894"/>
    <w:rsid w:val="00FA78C3"/>
    <w:rsid w:val="00FA7D5F"/>
    <w:rsid w:val="00FB04E7"/>
    <w:rsid w:val="00FB07D9"/>
    <w:rsid w:val="00FB178A"/>
    <w:rsid w:val="00FB1AA6"/>
    <w:rsid w:val="00FB330A"/>
    <w:rsid w:val="00FB482C"/>
    <w:rsid w:val="00FB6544"/>
    <w:rsid w:val="00FC1C0C"/>
    <w:rsid w:val="00FC3709"/>
    <w:rsid w:val="00FC40D5"/>
    <w:rsid w:val="00FC452E"/>
    <w:rsid w:val="00FC5E80"/>
    <w:rsid w:val="00FC641C"/>
    <w:rsid w:val="00FD0E7A"/>
    <w:rsid w:val="00FD37ED"/>
    <w:rsid w:val="00FD46F2"/>
    <w:rsid w:val="00FD535C"/>
    <w:rsid w:val="00FD5687"/>
    <w:rsid w:val="00FD65EA"/>
    <w:rsid w:val="00FD6E2E"/>
    <w:rsid w:val="00FD6F9D"/>
    <w:rsid w:val="00FD756D"/>
    <w:rsid w:val="00FE2645"/>
    <w:rsid w:val="00FE5C74"/>
    <w:rsid w:val="00FF2B1E"/>
    <w:rsid w:val="00FF3765"/>
    <w:rsid w:val="00FF38AF"/>
    <w:rsid w:val="00FF5541"/>
    <w:rsid w:val="00FF670B"/>
    <w:rsid w:val="00FF6FA1"/>
    <w:rsid w:val="00FF7833"/>
    <w:rsid w:val="00FF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FE7C17"/>
  <w15:chartTrackingRefBased/>
  <w15:docId w15:val="{472EF3B6-A6CE-4AA5-8509-7D51C64D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34E7"/>
    <w:rPr>
      <w:sz w:val="24"/>
      <w:szCs w:val="24"/>
    </w:rPr>
  </w:style>
  <w:style w:type="paragraph" w:styleId="Heading1">
    <w:name w:val="heading 1"/>
    <w:basedOn w:val="Normal"/>
    <w:next w:val="Normal"/>
    <w:qFormat/>
    <w:rsid w:val="006D2219"/>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F7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FE8"/>
    <w:rPr>
      <w:color w:val="0000FF"/>
      <w:u w:val="single"/>
    </w:rPr>
  </w:style>
  <w:style w:type="character" w:styleId="FollowedHyperlink">
    <w:name w:val="FollowedHyperlink"/>
    <w:rsid w:val="00442FE8"/>
    <w:rPr>
      <w:color w:val="800080"/>
      <w:u w:val="single"/>
    </w:rPr>
  </w:style>
  <w:style w:type="paragraph" w:styleId="DocumentMap">
    <w:name w:val="Document Map"/>
    <w:basedOn w:val="Normal"/>
    <w:semiHidden/>
    <w:rsid w:val="00BD4462"/>
    <w:pPr>
      <w:shd w:val="clear" w:color="auto" w:fill="000080"/>
    </w:pPr>
    <w:rPr>
      <w:rFonts w:ascii="Tahoma" w:hAnsi="Tahoma" w:cs="Tahoma"/>
    </w:rPr>
  </w:style>
  <w:style w:type="paragraph" w:styleId="BalloonText">
    <w:name w:val="Balloon Text"/>
    <w:basedOn w:val="Normal"/>
    <w:semiHidden/>
    <w:rsid w:val="00323B7C"/>
    <w:rPr>
      <w:rFonts w:ascii="Tahoma" w:hAnsi="Tahoma" w:cs="Tahoma"/>
      <w:sz w:val="16"/>
      <w:szCs w:val="16"/>
    </w:rPr>
  </w:style>
  <w:style w:type="paragraph" w:styleId="Header">
    <w:name w:val="header"/>
    <w:basedOn w:val="Normal"/>
    <w:link w:val="HeaderChar"/>
    <w:rsid w:val="00F50D0E"/>
    <w:pPr>
      <w:tabs>
        <w:tab w:val="center" w:pos="4680"/>
        <w:tab w:val="right" w:pos="9360"/>
      </w:tabs>
    </w:pPr>
  </w:style>
  <w:style w:type="character" w:customStyle="1" w:styleId="HeaderChar">
    <w:name w:val="Header Char"/>
    <w:link w:val="Header"/>
    <w:rsid w:val="00F50D0E"/>
    <w:rPr>
      <w:sz w:val="24"/>
      <w:szCs w:val="24"/>
    </w:rPr>
  </w:style>
  <w:style w:type="paragraph" w:styleId="Footer">
    <w:name w:val="footer"/>
    <w:basedOn w:val="Normal"/>
    <w:link w:val="FooterChar"/>
    <w:uiPriority w:val="99"/>
    <w:rsid w:val="00F50D0E"/>
    <w:pPr>
      <w:tabs>
        <w:tab w:val="center" w:pos="4680"/>
        <w:tab w:val="right" w:pos="9360"/>
      </w:tabs>
    </w:pPr>
  </w:style>
  <w:style w:type="character" w:customStyle="1" w:styleId="FooterChar">
    <w:name w:val="Footer Char"/>
    <w:link w:val="Footer"/>
    <w:uiPriority w:val="99"/>
    <w:rsid w:val="00F50D0E"/>
    <w:rPr>
      <w:sz w:val="24"/>
      <w:szCs w:val="24"/>
    </w:rPr>
  </w:style>
  <w:style w:type="paragraph" w:customStyle="1" w:styleId="Default">
    <w:name w:val="Default"/>
    <w:rsid w:val="007E22DE"/>
    <w:pPr>
      <w:autoSpaceDE w:val="0"/>
      <w:autoSpaceDN w:val="0"/>
      <w:adjustRightInd w:val="0"/>
    </w:pPr>
    <w:rPr>
      <w:rFonts w:ascii="Cambria" w:hAnsi="Cambria" w:cs="Cambria"/>
      <w:color w:val="000000"/>
      <w:sz w:val="24"/>
      <w:szCs w:val="24"/>
    </w:rPr>
  </w:style>
  <w:style w:type="character" w:customStyle="1" w:styleId="UnresolvedMention1">
    <w:name w:val="Unresolved Mention1"/>
    <w:basedOn w:val="DefaultParagraphFont"/>
    <w:uiPriority w:val="99"/>
    <w:semiHidden/>
    <w:unhideWhenUsed/>
    <w:rsid w:val="00731585"/>
    <w:rPr>
      <w:color w:val="605E5C"/>
      <w:shd w:val="clear" w:color="auto" w:fill="E1DFDD"/>
    </w:rPr>
  </w:style>
  <w:style w:type="paragraph" w:styleId="ListParagraph">
    <w:name w:val="List Paragraph"/>
    <w:basedOn w:val="Normal"/>
    <w:uiPriority w:val="34"/>
    <w:qFormat/>
    <w:rsid w:val="00B634E7"/>
    <w:pPr>
      <w:ind w:left="720"/>
      <w:contextualSpacing/>
    </w:pPr>
  </w:style>
  <w:style w:type="paragraph" w:styleId="Revision">
    <w:name w:val="Revision"/>
    <w:hidden/>
    <w:uiPriority w:val="99"/>
    <w:semiHidden/>
    <w:rsid w:val="00374F18"/>
    <w:rPr>
      <w:sz w:val="24"/>
      <w:szCs w:val="24"/>
    </w:rPr>
  </w:style>
  <w:style w:type="character" w:styleId="UnresolvedMention">
    <w:name w:val="Unresolved Mention"/>
    <w:basedOn w:val="DefaultParagraphFont"/>
    <w:uiPriority w:val="99"/>
    <w:semiHidden/>
    <w:unhideWhenUsed/>
    <w:rsid w:val="00BF3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666309">
      <w:bodyDiv w:val="1"/>
      <w:marLeft w:val="0"/>
      <w:marRight w:val="0"/>
      <w:marTop w:val="0"/>
      <w:marBottom w:val="0"/>
      <w:divBdr>
        <w:top w:val="none" w:sz="0" w:space="0" w:color="auto"/>
        <w:left w:val="none" w:sz="0" w:space="0" w:color="auto"/>
        <w:bottom w:val="none" w:sz="0" w:space="0" w:color="auto"/>
        <w:right w:val="none" w:sz="0" w:space="0" w:color="auto"/>
      </w:divBdr>
    </w:div>
    <w:div w:id="416679192">
      <w:bodyDiv w:val="1"/>
      <w:marLeft w:val="0"/>
      <w:marRight w:val="0"/>
      <w:marTop w:val="0"/>
      <w:marBottom w:val="0"/>
      <w:divBdr>
        <w:top w:val="none" w:sz="0" w:space="0" w:color="auto"/>
        <w:left w:val="none" w:sz="0" w:space="0" w:color="auto"/>
        <w:bottom w:val="none" w:sz="0" w:space="0" w:color="auto"/>
        <w:right w:val="none" w:sz="0" w:space="0" w:color="auto"/>
      </w:divBdr>
    </w:div>
    <w:div w:id="419721682">
      <w:bodyDiv w:val="1"/>
      <w:marLeft w:val="0"/>
      <w:marRight w:val="0"/>
      <w:marTop w:val="0"/>
      <w:marBottom w:val="0"/>
      <w:divBdr>
        <w:top w:val="none" w:sz="0" w:space="0" w:color="auto"/>
        <w:left w:val="none" w:sz="0" w:space="0" w:color="auto"/>
        <w:bottom w:val="none" w:sz="0" w:space="0" w:color="auto"/>
        <w:right w:val="none" w:sz="0" w:space="0" w:color="auto"/>
      </w:divBdr>
    </w:div>
    <w:div w:id="439222923">
      <w:bodyDiv w:val="1"/>
      <w:marLeft w:val="0"/>
      <w:marRight w:val="0"/>
      <w:marTop w:val="0"/>
      <w:marBottom w:val="0"/>
      <w:divBdr>
        <w:top w:val="none" w:sz="0" w:space="0" w:color="auto"/>
        <w:left w:val="none" w:sz="0" w:space="0" w:color="auto"/>
        <w:bottom w:val="none" w:sz="0" w:space="0" w:color="auto"/>
        <w:right w:val="none" w:sz="0" w:space="0" w:color="auto"/>
      </w:divBdr>
    </w:div>
    <w:div w:id="472213685">
      <w:bodyDiv w:val="1"/>
      <w:marLeft w:val="0"/>
      <w:marRight w:val="0"/>
      <w:marTop w:val="0"/>
      <w:marBottom w:val="0"/>
      <w:divBdr>
        <w:top w:val="none" w:sz="0" w:space="0" w:color="auto"/>
        <w:left w:val="none" w:sz="0" w:space="0" w:color="auto"/>
        <w:bottom w:val="none" w:sz="0" w:space="0" w:color="auto"/>
        <w:right w:val="none" w:sz="0" w:space="0" w:color="auto"/>
      </w:divBdr>
    </w:div>
    <w:div w:id="568803629">
      <w:bodyDiv w:val="1"/>
      <w:marLeft w:val="0"/>
      <w:marRight w:val="0"/>
      <w:marTop w:val="0"/>
      <w:marBottom w:val="0"/>
      <w:divBdr>
        <w:top w:val="none" w:sz="0" w:space="0" w:color="auto"/>
        <w:left w:val="none" w:sz="0" w:space="0" w:color="auto"/>
        <w:bottom w:val="none" w:sz="0" w:space="0" w:color="auto"/>
        <w:right w:val="none" w:sz="0" w:space="0" w:color="auto"/>
      </w:divBdr>
    </w:div>
    <w:div w:id="1064337394">
      <w:bodyDiv w:val="1"/>
      <w:marLeft w:val="0"/>
      <w:marRight w:val="0"/>
      <w:marTop w:val="0"/>
      <w:marBottom w:val="0"/>
      <w:divBdr>
        <w:top w:val="none" w:sz="0" w:space="0" w:color="auto"/>
        <w:left w:val="none" w:sz="0" w:space="0" w:color="auto"/>
        <w:bottom w:val="none" w:sz="0" w:space="0" w:color="auto"/>
        <w:right w:val="none" w:sz="0" w:space="0" w:color="auto"/>
      </w:divBdr>
    </w:div>
    <w:div w:id="1074545596">
      <w:bodyDiv w:val="1"/>
      <w:marLeft w:val="0"/>
      <w:marRight w:val="0"/>
      <w:marTop w:val="0"/>
      <w:marBottom w:val="0"/>
      <w:divBdr>
        <w:top w:val="none" w:sz="0" w:space="0" w:color="auto"/>
        <w:left w:val="none" w:sz="0" w:space="0" w:color="auto"/>
        <w:bottom w:val="none" w:sz="0" w:space="0" w:color="auto"/>
        <w:right w:val="none" w:sz="0" w:space="0" w:color="auto"/>
      </w:divBdr>
    </w:div>
    <w:div w:id="1136072422">
      <w:bodyDiv w:val="1"/>
      <w:marLeft w:val="0"/>
      <w:marRight w:val="0"/>
      <w:marTop w:val="0"/>
      <w:marBottom w:val="0"/>
      <w:divBdr>
        <w:top w:val="none" w:sz="0" w:space="0" w:color="auto"/>
        <w:left w:val="none" w:sz="0" w:space="0" w:color="auto"/>
        <w:bottom w:val="none" w:sz="0" w:space="0" w:color="auto"/>
        <w:right w:val="none" w:sz="0" w:space="0" w:color="auto"/>
      </w:divBdr>
    </w:div>
    <w:div w:id="1238050646">
      <w:bodyDiv w:val="1"/>
      <w:marLeft w:val="0"/>
      <w:marRight w:val="0"/>
      <w:marTop w:val="0"/>
      <w:marBottom w:val="0"/>
      <w:divBdr>
        <w:top w:val="none" w:sz="0" w:space="0" w:color="auto"/>
        <w:left w:val="none" w:sz="0" w:space="0" w:color="auto"/>
        <w:bottom w:val="none" w:sz="0" w:space="0" w:color="auto"/>
        <w:right w:val="none" w:sz="0" w:space="0" w:color="auto"/>
      </w:divBdr>
    </w:div>
    <w:div w:id="1498644043">
      <w:bodyDiv w:val="1"/>
      <w:marLeft w:val="0"/>
      <w:marRight w:val="0"/>
      <w:marTop w:val="0"/>
      <w:marBottom w:val="0"/>
      <w:divBdr>
        <w:top w:val="none" w:sz="0" w:space="0" w:color="auto"/>
        <w:left w:val="none" w:sz="0" w:space="0" w:color="auto"/>
        <w:bottom w:val="none" w:sz="0" w:space="0" w:color="auto"/>
        <w:right w:val="none" w:sz="0" w:space="0" w:color="auto"/>
      </w:divBdr>
    </w:div>
    <w:div w:id="1556892768">
      <w:bodyDiv w:val="1"/>
      <w:marLeft w:val="0"/>
      <w:marRight w:val="0"/>
      <w:marTop w:val="0"/>
      <w:marBottom w:val="0"/>
      <w:divBdr>
        <w:top w:val="none" w:sz="0" w:space="0" w:color="auto"/>
        <w:left w:val="none" w:sz="0" w:space="0" w:color="auto"/>
        <w:bottom w:val="none" w:sz="0" w:space="0" w:color="auto"/>
        <w:right w:val="none" w:sz="0" w:space="0" w:color="auto"/>
      </w:divBdr>
    </w:div>
    <w:div w:id="1583830321">
      <w:bodyDiv w:val="1"/>
      <w:marLeft w:val="0"/>
      <w:marRight w:val="0"/>
      <w:marTop w:val="0"/>
      <w:marBottom w:val="0"/>
      <w:divBdr>
        <w:top w:val="none" w:sz="0" w:space="0" w:color="auto"/>
        <w:left w:val="none" w:sz="0" w:space="0" w:color="auto"/>
        <w:bottom w:val="none" w:sz="0" w:space="0" w:color="auto"/>
        <w:right w:val="none" w:sz="0" w:space="0" w:color="auto"/>
      </w:divBdr>
    </w:div>
    <w:div w:id="1699499940">
      <w:bodyDiv w:val="1"/>
      <w:marLeft w:val="0"/>
      <w:marRight w:val="0"/>
      <w:marTop w:val="0"/>
      <w:marBottom w:val="0"/>
      <w:divBdr>
        <w:top w:val="none" w:sz="0" w:space="0" w:color="auto"/>
        <w:left w:val="none" w:sz="0" w:space="0" w:color="auto"/>
        <w:bottom w:val="none" w:sz="0" w:space="0" w:color="auto"/>
        <w:right w:val="none" w:sz="0" w:space="0" w:color="auto"/>
      </w:divBdr>
    </w:div>
    <w:div w:id="1724912098">
      <w:bodyDiv w:val="1"/>
      <w:marLeft w:val="0"/>
      <w:marRight w:val="0"/>
      <w:marTop w:val="0"/>
      <w:marBottom w:val="0"/>
      <w:divBdr>
        <w:top w:val="none" w:sz="0" w:space="0" w:color="auto"/>
        <w:left w:val="none" w:sz="0" w:space="0" w:color="auto"/>
        <w:bottom w:val="none" w:sz="0" w:space="0" w:color="auto"/>
        <w:right w:val="none" w:sz="0" w:space="0" w:color="auto"/>
      </w:divBdr>
    </w:div>
    <w:div w:id="1741098232">
      <w:bodyDiv w:val="1"/>
      <w:marLeft w:val="0"/>
      <w:marRight w:val="0"/>
      <w:marTop w:val="0"/>
      <w:marBottom w:val="0"/>
      <w:divBdr>
        <w:top w:val="none" w:sz="0" w:space="0" w:color="auto"/>
        <w:left w:val="none" w:sz="0" w:space="0" w:color="auto"/>
        <w:bottom w:val="none" w:sz="0" w:space="0" w:color="auto"/>
        <w:right w:val="none" w:sz="0" w:space="0" w:color="auto"/>
      </w:divBdr>
    </w:div>
    <w:div w:id="1996839666">
      <w:bodyDiv w:val="1"/>
      <w:marLeft w:val="0"/>
      <w:marRight w:val="0"/>
      <w:marTop w:val="0"/>
      <w:marBottom w:val="0"/>
      <w:divBdr>
        <w:top w:val="none" w:sz="0" w:space="0" w:color="auto"/>
        <w:left w:val="none" w:sz="0" w:space="0" w:color="auto"/>
        <w:bottom w:val="none" w:sz="0" w:space="0" w:color="auto"/>
        <w:right w:val="none" w:sz="0" w:space="0" w:color="auto"/>
      </w:divBdr>
    </w:div>
    <w:div w:id="2040037206">
      <w:bodyDiv w:val="1"/>
      <w:marLeft w:val="0"/>
      <w:marRight w:val="0"/>
      <w:marTop w:val="0"/>
      <w:marBottom w:val="0"/>
      <w:divBdr>
        <w:top w:val="none" w:sz="0" w:space="0" w:color="auto"/>
        <w:left w:val="none" w:sz="0" w:space="0" w:color="auto"/>
        <w:bottom w:val="none" w:sz="0" w:space="0" w:color="auto"/>
        <w:right w:val="none" w:sz="0" w:space="0" w:color="auto"/>
      </w:divBdr>
      <w:divsChild>
        <w:div w:id="100802389">
          <w:marLeft w:val="0"/>
          <w:marRight w:val="0"/>
          <w:marTop w:val="0"/>
          <w:marBottom w:val="0"/>
          <w:divBdr>
            <w:top w:val="none" w:sz="0" w:space="0" w:color="auto"/>
            <w:left w:val="none" w:sz="0" w:space="0" w:color="auto"/>
            <w:bottom w:val="none" w:sz="0" w:space="0" w:color="auto"/>
            <w:right w:val="none" w:sz="0" w:space="0" w:color="auto"/>
          </w:divBdr>
        </w:div>
        <w:div w:id="105930897">
          <w:marLeft w:val="0"/>
          <w:marRight w:val="0"/>
          <w:marTop w:val="0"/>
          <w:marBottom w:val="0"/>
          <w:divBdr>
            <w:top w:val="none" w:sz="0" w:space="0" w:color="auto"/>
            <w:left w:val="none" w:sz="0" w:space="0" w:color="auto"/>
            <w:bottom w:val="none" w:sz="0" w:space="0" w:color="auto"/>
            <w:right w:val="none" w:sz="0" w:space="0" w:color="auto"/>
          </w:divBdr>
        </w:div>
        <w:div w:id="160043430">
          <w:marLeft w:val="0"/>
          <w:marRight w:val="0"/>
          <w:marTop w:val="0"/>
          <w:marBottom w:val="0"/>
          <w:divBdr>
            <w:top w:val="none" w:sz="0" w:space="0" w:color="auto"/>
            <w:left w:val="none" w:sz="0" w:space="0" w:color="auto"/>
            <w:bottom w:val="none" w:sz="0" w:space="0" w:color="auto"/>
            <w:right w:val="none" w:sz="0" w:space="0" w:color="auto"/>
          </w:divBdr>
        </w:div>
        <w:div w:id="256982087">
          <w:marLeft w:val="0"/>
          <w:marRight w:val="0"/>
          <w:marTop w:val="0"/>
          <w:marBottom w:val="0"/>
          <w:divBdr>
            <w:top w:val="none" w:sz="0" w:space="0" w:color="auto"/>
            <w:left w:val="none" w:sz="0" w:space="0" w:color="auto"/>
            <w:bottom w:val="none" w:sz="0" w:space="0" w:color="auto"/>
            <w:right w:val="none" w:sz="0" w:space="0" w:color="auto"/>
          </w:divBdr>
        </w:div>
        <w:div w:id="261257412">
          <w:marLeft w:val="0"/>
          <w:marRight w:val="0"/>
          <w:marTop w:val="0"/>
          <w:marBottom w:val="0"/>
          <w:divBdr>
            <w:top w:val="none" w:sz="0" w:space="0" w:color="auto"/>
            <w:left w:val="none" w:sz="0" w:space="0" w:color="auto"/>
            <w:bottom w:val="none" w:sz="0" w:space="0" w:color="auto"/>
            <w:right w:val="none" w:sz="0" w:space="0" w:color="auto"/>
          </w:divBdr>
        </w:div>
        <w:div w:id="316345717">
          <w:marLeft w:val="0"/>
          <w:marRight w:val="0"/>
          <w:marTop w:val="0"/>
          <w:marBottom w:val="0"/>
          <w:divBdr>
            <w:top w:val="none" w:sz="0" w:space="0" w:color="auto"/>
            <w:left w:val="none" w:sz="0" w:space="0" w:color="auto"/>
            <w:bottom w:val="none" w:sz="0" w:space="0" w:color="auto"/>
            <w:right w:val="none" w:sz="0" w:space="0" w:color="auto"/>
          </w:divBdr>
        </w:div>
        <w:div w:id="377556904">
          <w:marLeft w:val="0"/>
          <w:marRight w:val="0"/>
          <w:marTop w:val="0"/>
          <w:marBottom w:val="0"/>
          <w:divBdr>
            <w:top w:val="none" w:sz="0" w:space="0" w:color="auto"/>
            <w:left w:val="none" w:sz="0" w:space="0" w:color="auto"/>
            <w:bottom w:val="none" w:sz="0" w:space="0" w:color="auto"/>
            <w:right w:val="none" w:sz="0" w:space="0" w:color="auto"/>
          </w:divBdr>
        </w:div>
        <w:div w:id="447048509">
          <w:marLeft w:val="0"/>
          <w:marRight w:val="0"/>
          <w:marTop w:val="0"/>
          <w:marBottom w:val="0"/>
          <w:divBdr>
            <w:top w:val="none" w:sz="0" w:space="0" w:color="auto"/>
            <w:left w:val="none" w:sz="0" w:space="0" w:color="auto"/>
            <w:bottom w:val="none" w:sz="0" w:space="0" w:color="auto"/>
            <w:right w:val="none" w:sz="0" w:space="0" w:color="auto"/>
          </w:divBdr>
        </w:div>
        <w:div w:id="469135104">
          <w:marLeft w:val="0"/>
          <w:marRight w:val="0"/>
          <w:marTop w:val="0"/>
          <w:marBottom w:val="0"/>
          <w:divBdr>
            <w:top w:val="none" w:sz="0" w:space="0" w:color="auto"/>
            <w:left w:val="none" w:sz="0" w:space="0" w:color="auto"/>
            <w:bottom w:val="none" w:sz="0" w:space="0" w:color="auto"/>
            <w:right w:val="none" w:sz="0" w:space="0" w:color="auto"/>
          </w:divBdr>
        </w:div>
        <w:div w:id="616133664">
          <w:marLeft w:val="0"/>
          <w:marRight w:val="0"/>
          <w:marTop w:val="0"/>
          <w:marBottom w:val="0"/>
          <w:divBdr>
            <w:top w:val="none" w:sz="0" w:space="0" w:color="auto"/>
            <w:left w:val="none" w:sz="0" w:space="0" w:color="auto"/>
            <w:bottom w:val="none" w:sz="0" w:space="0" w:color="auto"/>
            <w:right w:val="none" w:sz="0" w:space="0" w:color="auto"/>
          </w:divBdr>
        </w:div>
        <w:div w:id="621885132">
          <w:marLeft w:val="0"/>
          <w:marRight w:val="0"/>
          <w:marTop w:val="0"/>
          <w:marBottom w:val="0"/>
          <w:divBdr>
            <w:top w:val="none" w:sz="0" w:space="0" w:color="auto"/>
            <w:left w:val="none" w:sz="0" w:space="0" w:color="auto"/>
            <w:bottom w:val="none" w:sz="0" w:space="0" w:color="auto"/>
            <w:right w:val="none" w:sz="0" w:space="0" w:color="auto"/>
          </w:divBdr>
        </w:div>
        <w:div w:id="761074346">
          <w:marLeft w:val="0"/>
          <w:marRight w:val="0"/>
          <w:marTop w:val="0"/>
          <w:marBottom w:val="0"/>
          <w:divBdr>
            <w:top w:val="none" w:sz="0" w:space="0" w:color="auto"/>
            <w:left w:val="none" w:sz="0" w:space="0" w:color="auto"/>
            <w:bottom w:val="none" w:sz="0" w:space="0" w:color="auto"/>
            <w:right w:val="none" w:sz="0" w:space="0" w:color="auto"/>
          </w:divBdr>
        </w:div>
        <w:div w:id="869489224">
          <w:marLeft w:val="0"/>
          <w:marRight w:val="0"/>
          <w:marTop w:val="0"/>
          <w:marBottom w:val="0"/>
          <w:divBdr>
            <w:top w:val="none" w:sz="0" w:space="0" w:color="auto"/>
            <w:left w:val="none" w:sz="0" w:space="0" w:color="auto"/>
            <w:bottom w:val="none" w:sz="0" w:space="0" w:color="auto"/>
            <w:right w:val="none" w:sz="0" w:space="0" w:color="auto"/>
          </w:divBdr>
        </w:div>
        <w:div w:id="877158093">
          <w:marLeft w:val="0"/>
          <w:marRight w:val="0"/>
          <w:marTop w:val="0"/>
          <w:marBottom w:val="0"/>
          <w:divBdr>
            <w:top w:val="none" w:sz="0" w:space="0" w:color="auto"/>
            <w:left w:val="none" w:sz="0" w:space="0" w:color="auto"/>
            <w:bottom w:val="none" w:sz="0" w:space="0" w:color="auto"/>
            <w:right w:val="none" w:sz="0" w:space="0" w:color="auto"/>
          </w:divBdr>
        </w:div>
        <w:div w:id="1125543786">
          <w:marLeft w:val="0"/>
          <w:marRight w:val="0"/>
          <w:marTop w:val="0"/>
          <w:marBottom w:val="0"/>
          <w:divBdr>
            <w:top w:val="none" w:sz="0" w:space="0" w:color="auto"/>
            <w:left w:val="none" w:sz="0" w:space="0" w:color="auto"/>
            <w:bottom w:val="none" w:sz="0" w:space="0" w:color="auto"/>
            <w:right w:val="none" w:sz="0" w:space="0" w:color="auto"/>
          </w:divBdr>
        </w:div>
        <w:div w:id="1192381950">
          <w:marLeft w:val="0"/>
          <w:marRight w:val="0"/>
          <w:marTop w:val="0"/>
          <w:marBottom w:val="0"/>
          <w:divBdr>
            <w:top w:val="none" w:sz="0" w:space="0" w:color="auto"/>
            <w:left w:val="none" w:sz="0" w:space="0" w:color="auto"/>
            <w:bottom w:val="none" w:sz="0" w:space="0" w:color="auto"/>
            <w:right w:val="none" w:sz="0" w:space="0" w:color="auto"/>
          </w:divBdr>
        </w:div>
        <w:div w:id="1274947394">
          <w:marLeft w:val="0"/>
          <w:marRight w:val="0"/>
          <w:marTop w:val="0"/>
          <w:marBottom w:val="0"/>
          <w:divBdr>
            <w:top w:val="none" w:sz="0" w:space="0" w:color="auto"/>
            <w:left w:val="none" w:sz="0" w:space="0" w:color="auto"/>
            <w:bottom w:val="none" w:sz="0" w:space="0" w:color="auto"/>
            <w:right w:val="none" w:sz="0" w:space="0" w:color="auto"/>
          </w:divBdr>
        </w:div>
        <w:div w:id="1352797311">
          <w:marLeft w:val="0"/>
          <w:marRight w:val="0"/>
          <w:marTop w:val="0"/>
          <w:marBottom w:val="0"/>
          <w:divBdr>
            <w:top w:val="none" w:sz="0" w:space="0" w:color="auto"/>
            <w:left w:val="none" w:sz="0" w:space="0" w:color="auto"/>
            <w:bottom w:val="none" w:sz="0" w:space="0" w:color="auto"/>
            <w:right w:val="none" w:sz="0" w:space="0" w:color="auto"/>
          </w:divBdr>
        </w:div>
        <w:div w:id="1361394916">
          <w:marLeft w:val="0"/>
          <w:marRight w:val="0"/>
          <w:marTop w:val="0"/>
          <w:marBottom w:val="0"/>
          <w:divBdr>
            <w:top w:val="none" w:sz="0" w:space="0" w:color="auto"/>
            <w:left w:val="none" w:sz="0" w:space="0" w:color="auto"/>
            <w:bottom w:val="none" w:sz="0" w:space="0" w:color="auto"/>
            <w:right w:val="none" w:sz="0" w:space="0" w:color="auto"/>
          </w:divBdr>
        </w:div>
        <w:div w:id="1418944188">
          <w:marLeft w:val="0"/>
          <w:marRight w:val="0"/>
          <w:marTop w:val="0"/>
          <w:marBottom w:val="0"/>
          <w:divBdr>
            <w:top w:val="none" w:sz="0" w:space="0" w:color="auto"/>
            <w:left w:val="none" w:sz="0" w:space="0" w:color="auto"/>
            <w:bottom w:val="none" w:sz="0" w:space="0" w:color="auto"/>
            <w:right w:val="none" w:sz="0" w:space="0" w:color="auto"/>
          </w:divBdr>
        </w:div>
        <w:div w:id="1572540507">
          <w:marLeft w:val="0"/>
          <w:marRight w:val="0"/>
          <w:marTop w:val="0"/>
          <w:marBottom w:val="0"/>
          <w:divBdr>
            <w:top w:val="none" w:sz="0" w:space="0" w:color="auto"/>
            <w:left w:val="none" w:sz="0" w:space="0" w:color="auto"/>
            <w:bottom w:val="none" w:sz="0" w:space="0" w:color="auto"/>
            <w:right w:val="none" w:sz="0" w:space="0" w:color="auto"/>
          </w:divBdr>
        </w:div>
        <w:div w:id="1854031756">
          <w:marLeft w:val="0"/>
          <w:marRight w:val="0"/>
          <w:marTop w:val="0"/>
          <w:marBottom w:val="0"/>
          <w:divBdr>
            <w:top w:val="none" w:sz="0" w:space="0" w:color="auto"/>
            <w:left w:val="none" w:sz="0" w:space="0" w:color="auto"/>
            <w:bottom w:val="none" w:sz="0" w:space="0" w:color="auto"/>
            <w:right w:val="none" w:sz="0" w:space="0" w:color="auto"/>
          </w:divBdr>
        </w:div>
        <w:div w:id="1865560403">
          <w:marLeft w:val="0"/>
          <w:marRight w:val="0"/>
          <w:marTop w:val="0"/>
          <w:marBottom w:val="0"/>
          <w:divBdr>
            <w:top w:val="none" w:sz="0" w:space="0" w:color="auto"/>
            <w:left w:val="none" w:sz="0" w:space="0" w:color="auto"/>
            <w:bottom w:val="none" w:sz="0" w:space="0" w:color="auto"/>
            <w:right w:val="none" w:sz="0" w:space="0" w:color="auto"/>
          </w:divBdr>
        </w:div>
        <w:div w:id="1874801867">
          <w:marLeft w:val="0"/>
          <w:marRight w:val="0"/>
          <w:marTop w:val="0"/>
          <w:marBottom w:val="0"/>
          <w:divBdr>
            <w:top w:val="none" w:sz="0" w:space="0" w:color="auto"/>
            <w:left w:val="none" w:sz="0" w:space="0" w:color="auto"/>
            <w:bottom w:val="none" w:sz="0" w:space="0" w:color="auto"/>
            <w:right w:val="none" w:sz="0" w:space="0" w:color="auto"/>
          </w:divBdr>
        </w:div>
        <w:div w:id="1901401658">
          <w:marLeft w:val="0"/>
          <w:marRight w:val="0"/>
          <w:marTop w:val="0"/>
          <w:marBottom w:val="0"/>
          <w:divBdr>
            <w:top w:val="none" w:sz="0" w:space="0" w:color="auto"/>
            <w:left w:val="none" w:sz="0" w:space="0" w:color="auto"/>
            <w:bottom w:val="none" w:sz="0" w:space="0" w:color="auto"/>
            <w:right w:val="none" w:sz="0" w:space="0" w:color="auto"/>
          </w:divBdr>
        </w:div>
      </w:divsChild>
    </w:div>
    <w:div w:id="2043944432">
      <w:bodyDiv w:val="1"/>
      <w:marLeft w:val="0"/>
      <w:marRight w:val="0"/>
      <w:marTop w:val="0"/>
      <w:marBottom w:val="0"/>
      <w:divBdr>
        <w:top w:val="none" w:sz="0" w:space="0" w:color="auto"/>
        <w:left w:val="none" w:sz="0" w:space="0" w:color="auto"/>
        <w:bottom w:val="none" w:sz="0" w:space="0" w:color="auto"/>
        <w:right w:val="none" w:sz="0" w:space="0" w:color="auto"/>
      </w:divBdr>
    </w:div>
    <w:div w:id="2053769380">
      <w:bodyDiv w:val="1"/>
      <w:marLeft w:val="0"/>
      <w:marRight w:val="0"/>
      <w:marTop w:val="0"/>
      <w:marBottom w:val="0"/>
      <w:divBdr>
        <w:top w:val="none" w:sz="0" w:space="0" w:color="auto"/>
        <w:left w:val="none" w:sz="0" w:space="0" w:color="auto"/>
        <w:bottom w:val="none" w:sz="0" w:space="0" w:color="auto"/>
        <w:right w:val="none" w:sz="0" w:space="0" w:color="auto"/>
      </w:divBdr>
    </w:div>
    <w:div w:id="2092045650">
      <w:bodyDiv w:val="1"/>
      <w:marLeft w:val="0"/>
      <w:marRight w:val="0"/>
      <w:marTop w:val="0"/>
      <w:marBottom w:val="0"/>
      <w:divBdr>
        <w:top w:val="none" w:sz="0" w:space="0" w:color="auto"/>
        <w:left w:val="none" w:sz="0" w:space="0" w:color="auto"/>
        <w:bottom w:val="none" w:sz="0" w:space="0" w:color="auto"/>
        <w:right w:val="none" w:sz="0" w:space="0" w:color="auto"/>
      </w:divBdr>
    </w:div>
    <w:div w:id="2119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s.fed.us/fv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hyperlink" Target="https://cran.r-project.org/"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www.ch-werner.de/sqliteodbc/"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D1DDB-FCF5-4C38-A59B-D031D0CB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15</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Biosummatic Core Analysis</vt:lpstr>
    </vt:vector>
  </TitlesOfParts>
  <Company>USDA Forest Service</Company>
  <LinksUpToDate>false</LinksUpToDate>
  <CharactersWithSpaces>13766</CharactersWithSpaces>
  <SharedDoc>false</SharedDoc>
  <HLinks>
    <vt:vector size="12" baseType="variant">
      <vt:variant>
        <vt:i4>7798832</vt:i4>
      </vt:variant>
      <vt:variant>
        <vt:i4>3</vt:i4>
      </vt:variant>
      <vt:variant>
        <vt:i4>0</vt:i4>
      </vt:variant>
      <vt:variant>
        <vt:i4>5</vt:i4>
      </vt:variant>
      <vt:variant>
        <vt:lpwstr>http://www.fs.fed.us/fmsc/fvs/software/complete.php</vt:lpwstr>
      </vt:variant>
      <vt:variant>
        <vt:lpwstr/>
      </vt:variant>
      <vt:variant>
        <vt:i4>4653113</vt:i4>
      </vt:variant>
      <vt:variant>
        <vt:i4>0</vt:i4>
      </vt:variant>
      <vt:variant>
        <vt:i4>0</vt:i4>
      </vt:variant>
      <vt:variant>
        <vt:i4>5</vt:i4>
      </vt:variant>
      <vt:variant>
        <vt:lpwstr/>
      </vt:variant>
      <vt:variant>
        <vt:lpwstr>_Appendix:_How_to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Biosummatic Core Analysis</dc:title>
  <dc:subject/>
  <dc:creator>USDA Forest Service</dc:creator>
  <cp:keywords/>
  <dc:description/>
  <cp:lastModifiedBy>Fried, Jeremy - FS, OR</cp:lastModifiedBy>
  <cp:revision>5</cp:revision>
  <cp:lastPrinted>2019-03-05T18:25:00Z</cp:lastPrinted>
  <dcterms:created xsi:type="dcterms:W3CDTF">2024-11-28T00:04:00Z</dcterms:created>
  <dcterms:modified xsi:type="dcterms:W3CDTF">2024-12-02T19:08:00Z</dcterms:modified>
</cp:coreProperties>
</file>